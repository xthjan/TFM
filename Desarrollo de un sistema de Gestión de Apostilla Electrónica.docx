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7ED7FF3D" w14:textId="77777777" w:rsidR="00E24FB6" w:rsidRPr="00821D63" w:rsidRDefault="00E24FB6" w:rsidP="00E24FB6">
      <w:pPr>
        <w:pStyle w:val="Sinespaciado"/>
        <w:spacing w:line="276" w:lineRule="auto"/>
        <w:jc w:val="center"/>
        <w:rPr>
          <w:rFonts w:asciiTheme="majorHAnsi" w:hAnsiTheme="majorHAnsi" w:cs="Open Sans"/>
          <w:sz w:val="40"/>
          <w:szCs w:val="28"/>
        </w:rPr>
      </w:pPr>
      <w:r w:rsidRPr="004A2D24">
        <w:rPr>
          <w:rFonts w:asciiTheme="majorHAnsi" w:hAnsiTheme="majorHAnsi" w:cs="Open Sans"/>
          <w:sz w:val="40"/>
          <w:szCs w:val="28"/>
        </w:rPr>
        <w:t>Escuela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B0B6292" w14:textId="77777777" w:rsidR="00E24FB6" w:rsidRPr="00FC4A7B" w:rsidRDefault="00E24FB6" w:rsidP="00E24FB6">
      <w:pPr>
        <w:pStyle w:val="Sinespaciado"/>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Pr>
          <w:rFonts w:asciiTheme="majorHAnsi" w:hAnsiTheme="majorHAnsi" w:cs="Tahoma"/>
          <w:sz w:val="36"/>
          <w:szCs w:val="28"/>
        </w:rPr>
        <w:t xml:space="preserve">Universitario </w:t>
      </w:r>
      <w:r w:rsidRPr="00FC4A7B">
        <w:rPr>
          <w:rFonts w:asciiTheme="majorHAnsi" w:hAnsiTheme="majorHAnsi" w:cs="Tahoma"/>
          <w:sz w:val="36"/>
          <w:szCs w:val="28"/>
        </w:rPr>
        <w:t xml:space="preserve">en </w:t>
      </w:r>
      <w:r>
        <w:rPr>
          <w:rFonts w:asciiTheme="majorHAnsi" w:hAnsiTheme="majorHAnsi" w:cs="Tahoma"/>
          <w:sz w:val="36"/>
          <w:szCs w:val="28"/>
        </w:rPr>
        <w:t>Dirección e Ingeniería de Sitios Web</w:t>
      </w:r>
    </w:p>
    <w:p w14:paraId="7E4DEE80" w14:textId="34339295" w:rsidR="00821D63" w:rsidRPr="00CA0785" w:rsidRDefault="00283A70"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 xml:space="preserve">Desarrollo </w:t>
      </w:r>
      <w:r w:rsidR="00BD7153">
        <w:rPr>
          <w:rFonts w:asciiTheme="minorHAnsi" w:hAnsiTheme="minorHAnsi" w:cs="Tahoma"/>
          <w:color w:val="0098CD"/>
          <w:sz w:val="52"/>
          <w:szCs w:val="28"/>
        </w:rPr>
        <w:t xml:space="preserve">de un </w:t>
      </w:r>
      <w:r>
        <w:rPr>
          <w:rFonts w:asciiTheme="minorHAnsi" w:hAnsiTheme="minorHAnsi" w:cs="Tahoma"/>
          <w:color w:val="0098CD"/>
          <w:sz w:val="52"/>
          <w:szCs w:val="28"/>
        </w:rPr>
        <w:t xml:space="preserve">Sistema </w:t>
      </w:r>
      <w:r w:rsidR="00BD7153">
        <w:rPr>
          <w:rFonts w:asciiTheme="minorHAnsi" w:hAnsiTheme="minorHAnsi" w:cs="Tahoma"/>
          <w:color w:val="0098CD"/>
          <w:sz w:val="52"/>
          <w:szCs w:val="28"/>
        </w:rPr>
        <w:t xml:space="preserve">de </w:t>
      </w:r>
      <w:r>
        <w:rPr>
          <w:rFonts w:asciiTheme="minorHAnsi" w:hAnsiTheme="minorHAnsi" w:cs="Tahoma"/>
          <w:color w:val="0098CD"/>
          <w:sz w:val="52"/>
          <w:szCs w:val="28"/>
        </w:rPr>
        <w:t xml:space="preserve">Gestión </w:t>
      </w:r>
      <w:r w:rsidR="00BD7153">
        <w:rPr>
          <w:rFonts w:asciiTheme="minorHAnsi" w:hAnsiTheme="minorHAnsi" w:cs="Tahoma"/>
          <w:color w:val="0098CD"/>
          <w:sz w:val="52"/>
          <w:szCs w:val="28"/>
        </w:rPr>
        <w:t xml:space="preserve">de </w:t>
      </w:r>
      <w:r>
        <w:rPr>
          <w:rFonts w:asciiTheme="minorHAnsi" w:hAnsiTheme="minorHAnsi" w:cs="Tahoma"/>
          <w:color w:val="0098CD"/>
          <w:sz w:val="52"/>
          <w:szCs w:val="28"/>
        </w:rPr>
        <w:t>Apostilla Electrónica</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482CFFD7" w:rsidR="001C4EA4" w:rsidRPr="00EF3680" w:rsidRDefault="000A0D45"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Cristhian Michel Castillo García</w:t>
            </w:r>
          </w:p>
        </w:tc>
      </w:tr>
      <w:tr w:rsidR="001C4EA4" w:rsidRPr="00CA0785" w14:paraId="16305541" w14:textId="77777777" w:rsidTr="000757FF">
        <w:tc>
          <w:tcPr>
            <w:tcW w:w="4683"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779ADA1F" w:rsidR="001C4EA4" w:rsidRPr="00EF3680" w:rsidRDefault="000A0D45"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Desarrollo de herramienta</w:t>
            </w:r>
          </w:p>
        </w:tc>
      </w:tr>
      <w:tr w:rsidR="00E24FB6" w:rsidRPr="00CA0785" w14:paraId="66F32A7E" w14:textId="77777777" w:rsidTr="000757FF">
        <w:tc>
          <w:tcPr>
            <w:tcW w:w="4683" w:type="dxa"/>
            <w:vAlign w:val="center"/>
          </w:tcPr>
          <w:p w14:paraId="57434D98" w14:textId="7A159586" w:rsidR="00E24FB6" w:rsidRPr="00EF3680" w:rsidRDefault="00E24FB6" w:rsidP="00E24FB6">
            <w:pPr>
              <w:pStyle w:val="Sinespaciado"/>
              <w:spacing w:line="276" w:lineRule="auto"/>
              <w:rPr>
                <w:rFonts w:asciiTheme="majorHAnsi" w:hAnsiTheme="majorHAnsi" w:cs="Tahoma"/>
                <w:sz w:val="24"/>
                <w:szCs w:val="28"/>
              </w:rPr>
            </w:pPr>
            <w:r w:rsidRPr="00D33777">
              <w:rPr>
                <w:rFonts w:asciiTheme="majorHAnsi" w:hAnsiTheme="majorHAnsi" w:cs="Tahoma"/>
                <w:sz w:val="24"/>
                <w:szCs w:val="28"/>
              </w:rPr>
              <w:t>Rama (Profesional/Investigación):</w:t>
            </w:r>
          </w:p>
        </w:tc>
        <w:tc>
          <w:tcPr>
            <w:tcW w:w="3830" w:type="dxa"/>
            <w:vAlign w:val="center"/>
          </w:tcPr>
          <w:p w14:paraId="4C0495C9" w14:textId="681FEB80" w:rsidR="00E24FB6" w:rsidRPr="00EF3680" w:rsidRDefault="000A0D45" w:rsidP="00E24FB6">
            <w:pPr>
              <w:pStyle w:val="Sinespaciado"/>
              <w:spacing w:line="276" w:lineRule="auto"/>
              <w:rPr>
                <w:rFonts w:asciiTheme="majorHAnsi" w:hAnsiTheme="majorHAnsi" w:cs="Tahoma"/>
                <w:sz w:val="24"/>
                <w:szCs w:val="28"/>
              </w:rPr>
            </w:pPr>
            <w:r>
              <w:rPr>
                <w:rFonts w:asciiTheme="majorHAnsi" w:hAnsiTheme="majorHAnsi" w:cs="Tahoma"/>
                <w:sz w:val="24"/>
                <w:szCs w:val="28"/>
              </w:rPr>
              <w:t>Investigación</w:t>
            </w:r>
          </w:p>
        </w:tc>
      </w:tr>
      <w:tr w:rsidR="001C4EA4" w:rsidRPr="00CA0785" w14:paraId="41A229E9" w14:textId="77777777" w:rsidTr="000757FF">
        <w:tc>
          <w:tcPr>
            <w:tcW w:w="4683"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76895C8" w:rsidR="001C4EA4" w:rsidRPr="00EF3680" w:rsidRDefault="00BD7153" w:rsidP="000757FF">
            <w:pPr>
              <w:pStyle w:val="Sinespaciado"/>
              <w:spacing w:line="276" w:lineRule="auto"/>
              <w:rPr>
                <w:rFonts w:asciiTheme="majorHAnsi" w:hAnsiTheme="majorHAnsi" w:cs="Tahoma"/>
                <w:sz w:val="24"/>
                <w:szCs w:val="28"/>
              </w:rPr>
            </w:pPr>
            <w:r w:rsidRPr="00BD7153">
              <w:rPr>
                <w:rFonts w:asciiTheme="majorHAnsi" w:hAnsiTheme="majorHAnsi" w:cs="Tahoma"/>
                <w:sz w:val="24"/>
                <w:szCs w:val="28"/>
              </w:rPr>
              <w:t>Osmel Bordies Lopez</w:t>
            </w:r>
          </w:p>
        </w:tc>
      </w:tr>
      <w:tr w:rsidR="001C4EA4" w:rsidRPr="00CA0785" w14:paraId="4E825087" w14:textId="77777777" w:rsidTr="000757FF">
        <w:tc>
          <w:tcPr>
            <w:tcW w:w="4683"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4CD1FA0E" w:rsidR="001C4EA4" w:rsidRPr="00EF3680" w:rsidRDefault="00BD7153"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20</w:t>
            </w:r>
            <w:r w:rsidR="000A0D45">
              <w:rPr>
                <w:rFonts w:asciiTheme="majorHAnsi" w:hAnsiTheme="majorHAnsi" w:cs="Tahoma"/>
                <w:sz w:val="24"/>
                <w:szCs w:val="28"/>
              </w:rPr>
              <w:t>/0</w:t>
            </w:r>
            <w:r>
              <w:rPr>
                <w:rFonts w:asciiTheme="majorHAnsi" w:hAnsiTheme="majorHAnsi" w:cs="Tahoma"/>
                <w:sz w:val="24"/>
                <w:szCs w:val="28"/>
              </w:rPr>
              <w:t>4</w:t>
            </w:r>
            <w:r w:rsidR="000A0D45">
              <w:rPr>
                <w:rFonts w:asciiTheme="majorHAnsi" w:hAnsiTheme="majorHAnsi" w:cs="Tahoma"/>
                <w:sz w:val="24"/>
                <w:szCs w:val="28"/>
              </w:rPr>
              <w:t>/202</w:t>
            </w:r>
            <w:r>
              <w:rPr>
                <w:rFonts w:asciiTheme="majorHAnsi" w:hAnsiTheme="majorHAnsi" w:cs="Tahoma"/>
                <w:sz w:val="24"/>
                <w:szCs w:val="28"/>
              </w:rPr>
              <w:t>2</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3AF5F4A7" w14:textId="4E70C7F6" w:rsidR="008544B8" w:rsidRPr="001C2FB3" w:rsidRDefault="008544B8" w:rsidP="006403BD">
      <w:pPr>
        <w:rPr>
          <w:lang w:eastAsia="en-US"/>
        </w:rPr>
      </w:pPr>
      <w:r w:rsidRPr="00ED1546">
        <w:rPr>
          <w:b/>
          <w:lang w:eastAsia="en-US"/>
        </w:rPr>
        <w:t>Palabras clave:</w:t>
      </w:r>
      <w:r w:rsidR="00550471">
        <w:rPr>
          <w:lang w:eastAsia="en-US"/>
        </w:rPr>
        <w:t xml:space="preserve"> gobiern</w:t>
      </w:r>
      <w:r w:rsidR="00145C9A">
        <w:rPr>
          <w:lang w:eastAsia="en-US"/>
        </w:rPr>
        <w:t>o</w:t>
      </w:r>
      <w:r w:rsidR="00550471">
        <w:rPr>
          <w:lang w:eastAsia="en-US"/>
        </w:rPr>
        <w:t xml:space="preserve">, </w:t>
      </w:r>
      <w:r w:rsidR="00145C9A">
        <w:rPr>
          <w:lang w:eastAsia="en-US"/>
        </w:rPr>
        <w:t>administración pública</w:t>
      </w:r>
      <w:r w:rsidR="00550471">
        <w:rPr>
          <w:lang w:eastAsia="en-US"/>
        </w:rPr>
        <w:t xml:space="preserve">, </w:t>
      </w:r>
      <w:r w:rsidR="00145C9A">
        <w:rPr>
          <w:lang w:eastAsia="en-US"/>
        </w:rPr>
        <w:t>burocracia</w:t>
      </w:r>
      <w:r w:rsidR="00550471">
        <w:rPr>
          <w:lang w:eastAsia="en-US"/>
        </w:rPr>
        <w:t xml:space="preserve">, </w:t>
      </w:r>
      <w:r w:rsidR="00145C9A">
        <w:rPr>
          <w:lang w:eastAsia="en-US"/>
        </w:rPr>
        <w:t>aplicación informática, telemática</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06B8F9C1" w14:textId="3EF32820" w:rsidR="00550471" w:rsidRDefault="00D92F3B" w:rsidP="00550471">
      <w:pPr>
        <w:pStyle w:val="Ttulondices"/>
      </w:pPr>
      <w:r>
        <w:lastRenderedPageBreak/>
        <w:t>Abstract</w:t>
      </w:r>
    </w:p>
    <w:p w14:paraId="1F5119FE" w14:textId="77777777" w:rsidR="00D92F3B" w:rsidRPr="00550471" w:rsidRDefault="00D92F3B" w:rsidP="00194057">
      <w:pPr>
        <w:rPr>
          <w:lang w:val="en-US"/>
        </w:rPr>
      </w:pPr>
    </w:p>
    <w:p w14:paraId="5043D940" w14:textId="296E48E8" w:rsidR="001C2FB3" w:rsidRPr="008B4677" w:rsidRDefault="001C2FB3">
      <w:pPr>
        <w:rPr>
          <w:lang w:val="en-US"/>
        </w:rPr>
      </w:pPr>
      <w:r w:rsidRPr="008B4677">
        <w:rPr>
          <w:lang w:val="en-US"/>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2CE2D326" w14:textId="78261F95" w:rsidR="00B37C55" w:rsidRDefault="00423E85">
      <w:pPr>
        <w:pStyle w:val="TD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71712048" w:history="1">
        <w:r w:rsidR="00B37C55" w:rsidRPr="00FC5A83">
          <w:rPr>
            <w:rStyle w:val="Hipervnculo"/>
            <w:noProof/>
          </w:rPr>
          <w:t>1.</w:t>
        </w:r>
        <w:r w:rsidR="00B37C55">
          <w:rPr>
            <w:rFonts w:eastAsiaTheme="minorEastAsia" w:cstheme="minorBidi"/>
            <w:noProof/>
            <w:sz w:val="22"/>
            <w:szCs w:val="22"/>
          </w:rPr>
          <w:tab/>
        </w:r>
        <w:r w:rsidR="00B37C55" w:rsidRPr="00FC5A83">
          <w:rPr>
            <w:rStyle w:val="Hipervnculo"/>
            <w:noProof/>
          </w:rPr>
          <w:t>Introducción</w:t>
        </w:r>
        <w:r w:rsidR="00B37C55">
          <w:rPr>
            <w:noProof/>
            <w:webHidden/>
          </w:rPr>
          <w:tab/>
        </w:r>
        <w:r w:rsidR="00B37C55">
          <w:rPr>
            <w:noProof/>
            <w:webHidden/>
          </w:rPr>
          <w:fldChar w:fldCharType="begin"/>
        </w:r>
        <w:r w:rsidR="00B37C55">
          <w:rPr>
            <w:noProof/>
            <w:webHidden/>
          </w:rPr>
          <w:instrText xml:space="preserve"> PAGEREF _Toc71712048 \h </w:instrText>
        </w:r>
        <w:r w:rsidR="00B37C55">
          <w:rPr>
            <w:noProof/>
            <w:webHidden/>
          </w:rPr>
        </w:r>
        <w:r w:rsidR="00B37C55">
          <w:rPr>
            <w:noProof/>
            <w:webHidden/>
          </w:rPr>
          <w:fldChar w:fldCharType="separate"/>
        </w:r>
        <w:r w:rsidR="00B37C55">
          <w:rPr>
            <w:noProof/>
            <w:webHidden/>
          </w:rPr>
          <w:t>8</w:t>
        </w:r>
        <w:r w:rsidR="00B37C55">
          <w:rPr>
            <w:noProof/>
            <w:webHidden/>
          </w:rPr>
          <w:fldChar w:fldCharType="end"/>
        </w:r>
      </w:hyperlink>
    </w:p>
    <w:p w14:paraId="14CB18CC" w14:textId="2208084E" w:rsidR="00B37C55" w:rsidRDefault="00C474BB">
      <w:pPr>
        <w:pStyle w:val="TDC2"/>
        <w:tabs>
          <w:tab w:val="left" w:pos="880"/>
          <w:tab w:val="right" w:leader="dot" w:pos="9061"/>
        </w:tabs>
        <w:rPr>
          <w:rFonts w:eastAsiaTheme="minorEastAsia" w:cstheme="minorBidi"/>
          <w:noProof/>
          <w:sz w:val="22"/>
          <w:szCs w:val="22"/>
        </w:rPr>
      </w:pPr>
      <w:hyperlink w:anchor="_Toc71712049" w:history="1">
        <w:r w:rsidR="00B37C55" w:rsidRPr="00FC5A83">
          <w:rPr>
            <w:rStyle w:val="Hipervnculo"/>
            <w:noProof/>
          </w:rPr>
          <w:t>1.1.</w:t>
        </w:r>
        <w:r w:rsidR="00B37C55">
          <w:rPr>
            <w:rFonts w:eastAsiaTheme="minorEastAsia" w:cstheme="minorBidi"/>
            <w:noProof/>
            <w:sz w:val="22"/>
            <w:szCs w:val="22"/>
          </w:rPr>
          <w:tab/>
        </w:r>
        <w:r w:rsidR="00B37C55" w:rsidRPr="00FC5A83">
          <w:rPr>
            <w:rStyle w:val="Hipervnculo"/>
            <w:noProof/>
          </w:rPr>
          <w:t>Justificación del trabajo</w:t>
        </w:r>
        <w:r w:rsidR="00B37C55">
          <w:rPr>
            <w:noProof/>
            <w:webHidden/>
          </w:rPr>
          <w:tab/>
        </w:r>
        <w:r w:rsidR="00B37C55">
          <w:rPr>
            <w:noProof/>
            <w:webHidden/>
          </w:rPr>
          <w:fldChar w:fldCharType="begin"/>
        </w:r>
        <w:r w:rsidR="00B37C55">
          <w:rPr>
            <w:noProof/>
            <w:webHidden/>
          </w:rPr>
          <w:instrText xml:space="preserve"> PAGEREF _Toc71712049 \h </w:instrText>
        </w:r>
        <w:r w:rsidR="00B37C55">
          <w:rPr>
            <w:noProof/>
            <w:webHidden/>
          </w:rPr>
        </w:r>
        <w:r w:rsidR="00B37C55">
          <w:rPr>
            <w:noProof/>
            <w:webHidden/>
          </w:rPr>
          <w:fldChar w:fldCharType="separate"/>
        </w:r>
        <w:r w:rsidR="00B37C55">
          <w:rPr>
            <w:noProof/>
            <w:webHidden/>
          </w:rPr>
          <w:t>9</w:t>
        </w:r>
        <w:r w:rsidR="00B37C55">
          <w:rPr>
            <w:noProof/>
            <w:webHidden/>
          </w:rPr>
          <w:fldChar w:fldCharType="end"/>
        </w:r>
      </w:hyperlink>
    </w:p>
    <w:p w14:paraId="4E83023B" w14:textId="2406671C" w:rsidR="00B37C55" w:rsidRDefault="00C474BB">
      <w:pPr>
        <w:pStyle w:val="TDC2"/>
        <w:tabs>
          <w:tab w:val="left" w:pos="880"/>
          <w:tab w:val="right" w:leader="dot" w:pos="9061"/>
        </w:tabs>
        <w:rPr>
          <w:rFonts w:eastAsiaTheme="minorEastAsia" w:cstheme="minorBidi"/>
          <w:noProof/>
          <w:sz w:val="22"/>
          <w:szCs w:val="22"/>
        </w:rPr>
      </w:pPr>
      <w:hyperlink w:anchor="_Toc71712050" w:history="1">
        <w:r w:rsidR="00B37C55" w:rsidRPr="00FC5A83">
          <w:rPr>
            <w:rStyle w:val="Hipervnculo"/>
            <w:noProof/>
          </w:rPr>
          <w:t>1.2.</w:t>
        </w:r>
        <w:r w:rsidR="00B37C55">
          <w:rPr>
            <w:rFonts w:eastAsiaTheme="minorEastAsia" w:cstheme="minorBidi"/>
            <w:noProof/>
            <w:sz w:val="22"/>
            <w:szCs w:val="22"/>
          </w:rPr>
          <w:tab/>
        </w:r>
        <w:r w:rsidR="00B37C55" w:rsidRPr="00FC5A83">
          <w:rPr>
            <w:rStyle w:val="Hipervnculo"/>
            <w:noProof/>
          </w:rPr>
          <w:t>Planteamiento de la solución</w:t>
        </w:r>
        <w:r w:rsidR="00B37C55">
          <w:rPr>
            <w:noProof/>
            <w:webHidden/>
          </w:rPr>
          <w:tab/>
        </w:r>
        <w:r w:rsidR="00B37C55">
          <w:rPr>
            <w:noProof/>
            <w:webHidden/>
          </w:rPr>
          <w:fldChar w:fldCharType="begin"/>
        </w:r>
        <w:r w:rsidR="00B37C55">
          <w:rPr>
            <w:noProof/>
            <w:webHidden/>
          </w:rPr>
          <w:instrText xml:space="preserve"> PAGEREF _Toc71712050 \h </w:instrText>
        </w:r>
        <w:r w:rsidR="00B37C55">
          <w:rPr>
            <w:noProof/>
            <w:webHidden/>
          </w:rPr>
        </w:r>
        <w:r w:rsidR="00B37C55">
          <w:rPr>
            <w:noProof/>
            <w:webHidden/>
          </w:rPr>
          <w:fldChar w:fldCharType="separate"/>
        </w:r>
        <w:r w:rsidR="00B37C55">
          <w:rPr>
            <w:noProof/>
            <w:webHidden/>
          </w:rPr>
          <w:t>9</w:t>
        </w:r>
        <w:r w:rsidR="00B37C55">
          <w:rPr>
            <w:noProof/>
            <w:webHidden/>
          </w:rPr>
          <w:fldChar w:fldCharType="end"/>
        </w:r>
      </w:hyperlink>
    </w:p>
    <w:p w14:paraId="12F96D26" w14:textId="368D5767" w:rsidR="00B37C55" w:rsidRDefault="00C474BB">
      <w:pPr>
        <w:pStyle w:val="TDC2"/>
        <w:tabs>
          <w:tab w:val="left" w:pos="880"/>
          <w:tab w:val="right" w:leader="dot" w:pos="9061"/>
        </w:tabs>
        <w:rPr>
          <w:rFonts w:eastAsiaTheme="minorEastAsia" w:cstheme="minorBidi"/>
          <w:noProof/>
          <w:sz w:val="22"/>
          <w:szCs w:val="22"/>
        </w:rPr>
      </w:pPr>
      <w:hyperlink w:anchor="_Toc71712051" w:history="1">
        <w:r w:rsidR="00B37C55" w:rsidRPr="00FC5A83">
          <w:rPr>
            <w:rStyle w:val="Hipervnculo"/>
            <w:noProof/>
          </w:rPr>
          <w:t>1.3.</w:t>
        </w:r>
        <w:r w:rsidR="00B37C55">
          <w:rPr>
            <w:rFonts w:eastAsiaTheme="minorEastAsia" w:cstheme="minorBidi"/>
            <w:noProof/>
            <w:sz w:val="22"/>
            <w:szCs w:val="22"/>
          </w:rPr>
          <w:tab/>
        </w:r>
        <w:r w:rsidR="00B37C55" w:rsidRPr="00FC5A83">
          <w:rPr>
            <w:rStyle w:val="Hipervnculo"/>
            <w:noProof/>
          </w:rPr>
          <w:t>Estructura de la memoria</w:t>
        </w:r>
        <w:r w:rsidR="00B37C55">
          <w:rPr>
            <w:noProof/>
            <w:webHidden/>
          </w:rPr>
          <w:tab/>
        </w:r>
        <w:r w:rsidR="00B37C55">
          <w:rPr>
            <w:noProof/>
            <w:webHidden/>
          </w:rPr>
          <w:fldChar w:fldCharType="begin"/>
        </w:r>
        <w:r w:rsidR="00B37C55">
          <w:rPr>
            <w:noProof/>
            <w:webHidden/>
          </w:rPr>
          <w:instrText xml:space="preserve"> PAGEREF _Toc71712051 \h </w:instrText>
        </w:r>
        <w:r w:rsidR="00B37C55">
          <w:rPr>
            <w:noProof/>
            <w:webHidden/>
          </w:rPr>
        </w:r>
        <w:r w:rsidR="00B37C55">
          <w:rPr>
            <w:noProof/>
            <w:webHidden/>
          </w:rPr>
          <w:fldChar w:fldCharType="separate"/>
        </w:r>
        <w:r w:rsidR="00B37C55">
          <w:rPr>
            <w:noProof/>
            <w:webHidden/>
          </w:rPr>
          <w:t>10</w:t>
        </w:r>
        <w:r w:rsidR="00B37C55">
          <w:rPr>
            <w:noProof/>
            <w:webHidden/>
          </w:rPr>
          <w:fldChar w:fldCharType="end"/>
        </w:r>
      </w:hyperlink>
    </w:p>
    <w:p w14:paraId="05DD0ADF" w14:textId="03325B3A" w:rsidR="00B37C55" w:rsidRDefault="00C474BB">
      <w:pPr>
        <w:pStyle w:val="TDC1"/>
        <w:tabs>
          <w:tab w:val="left" w:pos="440"/>
          <w:tab w:val="right" w:leader="dot" w:pos="9061"/>
        </w:tabs>
        <w:rPr>
          <w:rFonts w:eastAsiaTheme="minorEastAsia" w:cstheme="minorBidi"/>
          <w:noProof/>
          <w:sz w:val="22"/>
          <w:szCs w:val="22"/>
        </w:rPr>
      </w:pPr>
      <w:hyperlink w:anchor="_Toc71712052" w:history="1">
        <w:r w:rsidR="00B37C55" w:rsidRPr="00FC5A83">
          <w:rPr>
            <w:rStyle w:val="Hipervnculo"/>
            <w:noProof/>
          </w:rPr>
          <w:t>2.</w:t>
        </w:r>
        <w:r w:rsidR="00B37C55">
          <w:rPr>
            <w:rFonts w:eastAsiaTheme="minorEastAsia" w:cstheme="minorBidi"/>
            <w:noProof/>
            <w:sz w:val="22"/>
            <w:szCs w:val="22"/>
          </w:rPr>
          <w:tab/>
        </w:r>
        <w:r w:rsidR="00B37C55" w:rsidRPr="00FC5A83">
          <w:rPr>
            <w:rStyle w:val="Hipervnculo"/>
            <w:noProof/>
          </w:rPr>
          <w:t>Contexto y estado del arte</w:t>
        </w:r>
        <w:r w:rsidR="00B37C55">
          <w:rPr>
            <w:noProof/>
            <w:webHidden/>
          </w:rPr>
          <w:tab/>
        </w:r>
        <w:r w:rsidR="00B37C55">
          <w:rPr>
            <w:noProof/>
            <w:webHidden/>
          </w:rPr>
          <w:fldChar w:fldCharType="begin"/>
        </w:r>
        <w:r w:rsidR="00B37C55">
          <w:rPr>
            <w:noProof/>
            <w:webHidden/>
          </w:rPr>
          <w:instrText xml:space="preserve"> PAGEREF _Toc71712052 \h </w:instrText>
        </w:r>
        <w:r w:rsidR="00B37C55">
          <w:rPr>
            <w:noProof/>
            <w:webHidden/>
          </w:rPr>
        </w:r>
        <w:r w:rsidR="00B37C55">
          <w:rPr>
            <w:noProof/>
            <w:webHidden/>
          </w:rPr>
          <w:fldChar w:fldCharType="separate"/>
        </w:r>
        <w:r w:rsidR="00B37C55">
          <w:rPr>
            <w:noProof/>
            <w:webHidden/>
          </w:rPr>
          <w:t>11</w:t>
        </w:r>
        <w:r w:rsidR="00B37C55">
          <w:rPr>
            <w:noProof/>
            <w:webHidden/>
          </w:rPr>
          <w:fldChar w:fldCharType="end"/>
        </w:r>
      </w:hyperlink>
    </w:p>
    <w:p w14:paraId="0BF6CC1B" w14:textId="7BD72D42" w:rsidR="00B37C55" w:rsidRDefault="00C474BB">
      <w:pPr>
        <w:pStyle w:val="TDC1"/>
        <w:tabs>
          <w:tab w:val="left" w:pos="440"/>
          <w:tab w:val="right" w:leader="dot" w:pos="9061"/>
        </w:tabs>
        <w:rPr>
          <w:rFonts w:eastAsiaTheme="minorEastAsia" w:cstheme="minorBidi"/>
          <w:noProof/>
          <w:sz w:val="22"/>
          <w:szCs w:val="22"/>
        </w:rPr>
      </w:pPr>
      <w:hyperlink w:anchor="_Toc71712053" w:history="1">
        <w:r w:rsidR="00B37C55" w:rsidRPr="00FC5A83">
          <w:rPr>
            <w:rStyle w:val="Hipervnculo"/>
            <w:noProof/>
          </w:rPr>
          <w:t>3.</w:t>
        </w:r>
        <w:r w:rsidR="00B37C55">
          <w:rPr>
            <w:rFonts w:eastAsiaTheme="minorEastAsia" w:cstheme="minorBidi"/>
            <w:noProof/>
            <w:sz w:val="22"/>
            <w:szCs w:val="22"/>
          </w:rPr>
          <w:tab/>
        </w:r>
        <w:r w:rsidR="00B37C55" w:rsidRPr="00FC5A83">
          <w:rPr>
            <w:rStyle w:val="Hipervnculo"/>
            <w:noProof/>
          </w:rPr>
          <w:t>Objetivos y Metodología de Trabajo</w:t>
        </w:r>
        <w:r w:rsidR="00B37C55">
          <w:rPr>
            <w:noProof/>
            <w:webHidden/>
          </w:rPr>
          <w:tab/>
        </w:r>
        <w:r w:rsidR="00B37C55">
          <w:rPr>
            <w:noProof/>
            <w:webHidden/>
          </w:rPr>
          <w:fldChar w:fldCharType="begin"/>
        </w:r>
        <w:r w:rsidR="00B37C55">
          <w:rPr>
            <w:noProof/>
            <w:webHidden/>
          </w:rPr>
          <w:instrText xml:space="preserve"> PAGEREF _Toc71712053 \h </w:instrText>
        </w:r>
        <w:r w:rsidR="00B37C55">
          <w:rPr>
            <w:noProof/>
            <w:webHidden/>
          </w:rPr>
        </w:r>
        <w:r w:rsidR="00B37C55">
          <w:rPr>
            <w:noProof/>
            <w:webHidden/>
          </w:rPr>
          <w:fldChar w:fldCharType="separate"/>
        </w:r>
        <w:r w:rsidR="00B37C55">
          <w:rPr>
            <w:noProof/>
            <w:webHidden/>
          </w:rPr>
          <w:t>12</w:t>
        </w:r>
        <w:r w:rsidR="00B37C55">
          <w:rPr>
            <w:noProof/>
            <w:webHidden/>
          </w:rPr>
          <w:fldChar w:fldCharType="end"/>
        </w:r>
      </w:hyperlink>
    </w:p>
    <w:p w14:paraId="1600D90A" w14:textId="376360FA" w:rsidR="00B37C55" w:rsidRDefault="00C474BB">
      <w:pPr>
        <w:pStyle w:val="TDC2"/>
        <w:tabs>
          <w:tab w:val="left" w:pos="880"/>
          <w:tab w:val="right" w:leader="dot" w:pos="9061"/>
        </w:tabs>
        <w:rPr>
          <w:rFonts w:eastAsiaTheme="minorEastAsia" w:cstheme="minorBidi"/>
          <w:noProof/>
          <w:sz w:val="22"/>
          <w:szCs w:val="22"/>
        </w:rPr>
      </w:pPr>
      <w:hyperlink w:anchor="_Toc71712054" w:history="1">
        <w:r w:rsidR="00B37C55" w:rsidRPr="00FC5A83">
          <w:rPr>
            <w:rStyle w:val="Hipervnculo"/>
            <w:noProof/>
          </w:rPr>
          <w:t>3.1.</w:t>
        </w:r>
        <w:r w:rsidR="00B37C55">
          <w:rPr>
            <w:rFonts w:eastAsiaTheme="minorEastAsia" w:cstheme="minorBidi"/>
            <w:noProof/>
            <w:sz w:val="22"/>
            <w:szCs w:val="22"/>
          </w:rPr>
          <w:tab/>
        </w:r>
        <w:r w:rsidR="00B37C55" w:rsidRPr="00FC5A83">
          <w:rPr>
            <w:rStyle w:val="Hipervnculo"/>
            <w:noProof/>
          </w:rPr>
          <w:t>Objetivo general</w:t>
        </w:r>
        <w:r w:rsidR="00B37C55">
          <w:rPr>
            <w:noProof/>
            <w:webHidden/>
          </w:rPr>
          <w:tab/>
        </w:r>
        <w:r w:rsidR="00B37C55">
          <w:rPr>
            <w:noProof/>
            <w:webHidden/>
          </w:rPr>
          <w:fldChar w:fldCharType="begin"/>
        </w:r>
        <w:r w:rsidR="00B37C55">
          <w:rPr>
            <w:noProof/>
            <w:webHidden/>
          </w:rPr>
          <w:instrText xml:space="preserve"> PAGEREF _Toc71712054 \h </w:instrText>
        </w:r>
        <w:r w:rsidR="00B37C55">
          <w:rPr>
            <w:noProof/>
            <w:webHidden/>
          </w:rPr>
        </w:r>
        <w:r w:rsidR="00B37C55">
          <w:rPr>
            <w:noProof/>
            <w:webHidden/>
          </w:rPr>
          <w:fldChar w:fldCharType="separate"/>
        </w:r>
        <w:r w:rsidR="00B37C55">
          <w:rPr>
            <w:noProof/>
            <w:webHidden/>
          </w:rPr>
          <w:t>12</w:t>
        </w:r>
        <w:r w:rsidR="00B37C55">
          <w:rPr>
            <w:noProof/>
            <w:webHidden/>
          </w:rPr>
          <w:fldChar w:fldCharType="end"/>
        </w:r>
      </w:hyperlink>
    </w:p>
    <w:p w14:paraId="39931512" w14:textId="1AD6039F" w:rsidR="00B37C55" w:rsidRDefault="00C474BB">
      <w:pPr>
        <w:pStyle w:val="TDC2"/>
        <w:tabs>
          <w:tab w:val="left" w:pos="880"/>
          <w:tab w:val="right" w:leader="dot" w:pos="9061"/>
        </w:tabs>
        <w:rPr>
          <w:rFonts w:eastAsiaTheme="minorEastAsia" w:cstheme="minorBidi"/>
          <w:noProof/>
          <w:sz w:val="22"/>
          <w:szCs w:val="22"/>
        </w:rPr>
      </w:pPr>
      <w:hyperlink w:anchor="_Toc71712055" w:history="1">
        <w:r w:rsidR="00B37C55" w:rsidRPr="00FC5A83">
          <w:rPr>
            <w:rStyle w:val="Hipervnculo"/>
            <w:noProof/>
          </w:rPr>
          <w:t>3.2.</w:t>
        </w:r>
        <w:r w:rsidR="00B37C55">
          <w:rPr>
            <w:rFonts w:eastAsiaTheme="minorEastAsia" w:cstheme="minorBidi"/>
            <w:noProof/>
            <w:sz w:val="22"/>
            <w:szCs w:val="22"/>
          </w:rPr>
          <w:tab/>
        </w:r>
        <w:r w:rsidR="00B37C55" w:rsidRPr="00FC5A83">
          <w:rPr>
            <w:rStyle w:val="Hipervnculo"/>
            <w:noProof/>
          </w:rPr>
          <w:t>Objetivos específicos</w:t>
        </w:r>
        <w:r w:rsidR="00B37C55">
          <w:rPr>
            <w:noProof/>
            <w:webHidden/>
          </w:rPr>
          <w:tab/>
        </w:r>
        <w:r w:rsidR="00B37C55">
          <w:rPr>
            <w:noProof/>
            <w:webHidden/>
          </w:rPr>
          <w:fldChar w:fldCharType="begin"/>
        </w:r>
        <w:r w:rsidR="00B37C55">
          <w:rPr>
            <w:noProof/>
            <w:webHidden/>
          </w:rPr>
          <w:instrText xml:space="preserve"> PAGEREF _Toc71712055 \h </w:instrText>
        </w:r>
        <w:r w:rsidR="00B37C55">
          <w:rPr>
            <w:noProof/>
            <w:webHidden/>
          </w:rPr>
        </w:r>
        <w:r w:rsidR="00B37C55">
          <w:rPr>
            <w:noProof/>
            <w:webHidden/>
          </w:rPr>
          <w:fldChar w:fldCharType="separate"/>
        </w:r>
        <w:r w:rsidR="00B37C55">
          <w:rPr>
            <w:noProof/>
            <w:webHidden/>
          </w:rPr>
          <w:t>12</w:t>
        </w:r>
        <w:r w:rsidR="00B37C55">
          <w:rPr>
            <w:noProof/>
            <w:webHidden/>
          </w:rPr>
          <w:fldChar w:fldCharType="end"/>
        </w:r>
      </w:hyperlink>
    </w:p>
    <w:p w14:paraId="5A9C3578" w14:textId="557AB13F" w:rsidR="00B37C55" w:rsidRDefault="00C474BB">
      <w:pPr>
        <w:pStyle w:val="TDC3"/>
        <w:tabs>
          <w:tab w:val="left" w:pos="1320"/>
          <w:tab w:val="right" w:leader="dot" w:pos="9061"/>
        </w:tabs>
        <w:rPr>
          <w:rFonts w:eastAsiaTheme="minorEastAsia" w:cstheme="minorBidi"/>
          <w:noProof/>
          <w:sz w:val="22"/>
          <w:szCs w:val="22"/>
        </w:rPr>
      </w:pPr>
      <w:hyperlink w:anchor="_Toc71712056" w:history="1">
        <w:r w:rsidR="00B37C55" w:rsidRPr="00FC5A83">
          <w:rPr>
            <w:rStyle w:val="Hipervnculo"/>
            <w:noProof/>
          </w:rPr>
          <w:t>3.2.1.</w:t>
        </w:r>
        <w:r w:rsidR="00B37C55">
          <w:rPr>
            <w:rFonts w:eastAsiaTheme="minorEastAsia" w:cstheme="minorBidi"/>
            <w:noProof/>
            <w:sz w:val="22"/>
            <w:szCs w:val="22"/>
          </w:rPr>
          <w:tab/>
        </w:r>
        <w:r w:rsidR="00B37C55" w:rsidRPr="00FC5A83">
          <w:rPr>
            <w:rStyle w:val="Hipervnculo"/>
            <w:noProof/>
          </w:rPr>
          <w:t>De la presentación del marco de trabajo</w:t>
        </w:r>
        <w:r w:rsidR="00B37C55">
          <w:rPr>
            <w:noProof/>
            <w:webHidden/>
          </w:rPr>
          <w:tab/>
        </w:r>
        <w:r w:rsidR="00B37C55">
          <w:rPr>
            <w:noProof/>
            <w:webHidden/>
          </w:rPr>
          <w:fldChar w:fldCharType="begin"/>
        </w:r>
        <w:r w:rsidR="00B37C55">
          <w:rPr>
            <w:noProof/>
            <w:webHidden/>
          </w:rPr>
          <w:instrText xml:space="preserve"> PAGEREF _Toc71712056 \h </w:instrText>
        </w:r>
        <w:r w:rsidR="00B37C55">
          <w:rPr>
            <w:noProof/>
            <w:webHidden/>
          </w:rPr>
        </w:r>
        <w:r w:rsidR="00B37C55">
          <w:rPr>
            <w:noProof/>
            <w:webHidden/>
          </w:rPr>
          <w:fldChar w:fldCharType="separate"/>
        </w:r>
        <w:r w:rsidR="00B37C55">
          <w:rPr>
            <w:noProof/>
            <w:webHidden/>
          </w:rPr>
          <w:t>12</w:t>
        </w:r>
        <w:r w:rsidR="00B37C55">
          <w:rPr>
            <w:noProof/>
            <w:webHidden/>
          </w:rPr>
          <w:fldChar w:fldCharType="end"/>
        </w:r>
      </w:hyperlink>
    </w:p>
    <w:p w14:paraId="35BC25F2" w14:textId="46F516BF" w:rsidR="00B37C55" w:rsidRDefault="00C474BB">
      <w:pPr>
        <w:pStyle w:val="TDC3"/>
        <w:tabs>
          <w:tab w:val="left" w:pos="1320"/>
          <w:tab w:val="right" w:leader="dot" w:pos="9061"/>
        </w:tabs>
        <w:rPr>
          <w:rFonts w:eastAsiaTheme="minorEastAsia" w:cstheme="minorBidi"/>
          <w:noProof/>
          <w:sz w:val="22"/>
          <w:szCs w:val="22"/>
        </w:rPr>
      </w:pPr>
      <w:hyperlink w:anchor="_Toc71712057" w:history="1">
        <w:r w:rsidR="00B37C55" w:rsidRPr="00FC5A83">
          <w:rPr>
            <w:rStyle w:val="Hipervnculo"/>
            <w:noProof/>
          </w:rPr>
          <w:t>3.2.2.</w:t>
        </w:r>
        <w:r w:rsidR="00B37C55">
          <w:rPr>
            <w:rFonts w:eastAsiaTheme="minorEastAsia" w:cstheme="minorBidi"/>
            <w:noProof/>
            <w:sz w:val="22"/>
            <w:szCs w:val="22"/>
          </w:rPr>
          <w:tab/>
        </w:r>
        <w:r w:rsidR="00B37C55" w:rsidRPr="00FC5A83">
          <w:rPr>
            <w:rStyle w:val="Hipervnculo"/>
            <w:noProof/>
          </w:rPr>
          <w:t>Del desarrollo implementado el marco de trabajo</w:t>
        </w:r>
        <w:r w:rsidR="00B37C55">
          <w:rPr>
            <w:noProof/>
            <w:webHidden/>
          </w:rPr>
          <w:tab/>
        </w:r>
        <w:r w:rsidR="00B37C55">
          <w:rPr>
            <w:noProof/>
            <w:webHidden/>
          </w:rPr>
          <w:fldChar w:fldCharType="begin"/>
        </w:r>
        <w:r w:rsidR="00B37C55">
          <w:rPr>
            <w:noProof/>
            <w:webHidden/>
          </w:rPr>
          <w:instrText xml:space="preserve"> PAGEREF _Toc71712057 \h </w:instrText>
        </w:r>
        <w:r w:rsidR="00B37C55">
          <w:rPr>
            <w:noProof/>
            <w:webHidden/>
          </w:rPr>
        </w:r>
        <w:r w:rsidR="00B37C55">
          <w:rPr>
            <w:noProof/>
            <w:webHidden/>
          </w:rPr>
          <w:fldChar w:fldCharType="separate"/>
        </w:r>
        <w:r w:rsidR="00B37C55">
          <w:rPr>
            <w:noProof/>
            <w:webHidden/>
          </w:rPr>
          <w:t>12</w:t>
        </w:r>
        <w:r w:rsidR="00B37C55">
          <w:rPr>
            <w:noProof/>
            <w:webHidden/>
          </w:rPr>
          <w:fldChar w:fldCharType="end"/>
        </w:r>
      </w:hyperlink>
    </w:p>
    <w:p w14:paraId="0E08773B" w14:textId="0C992B2B" w:rsidR="00B37C55" w:rsidRDefault="00C474BB">
      <w:pPr>
        <w:pStyle w:val="TDC2"/>
        <w:tabs>
          <w:tab w:val="left" w:pos="880"/>
          <w:tab w:val="right" w:leader="dot" w:pos="9061"/>
        </w:tabs>
        <w:rPr>
          <w:rFonts w:eastAsiaTheme="minorEastAsia" w:cstheme="minorBidi"/>
          <w:noProof/>
          <w:sz w:val="22"/>
          <w:szCs w:val="22"/>
        </w:rPr>
      </w:pPr>
      <w:hyperlink w:anchor="_Toc71712058" w:history="1">
        <w:r w:rsidR="00B37C55" w:rsidRPr="00FC5A83">
          <w:rPr>
            <w:rStyle w:val="Hipervnculo"/>
            <w:noProof/>
          </w:rPr>
          <w:t>3.3.</w:t>
        </w:r>
        <w:r w:rsidR="00B37C55">
          <w:rPr>
            <w:rFonts w:eastAsiaTheme="minorEastAsia" w:cstheme="minorBidi"/>
            <w:noProof/>
            <w:sz w:val="22"/>
            <w:szCs w:val="22"/>
          </w:rPr>
          <w:tab/>
        </w:r>
        <w:r w:rsidR="00B37C55" w:rsidRPr="00FC5A83">
          <w:rPr>
            <w:rStyle w:val="Hipervnculo"/>
            <w:noProof/>
          </w:rPr>
          <w:t>Metodología de trabajo</w:t>
        </w:r>
        <w:r w:rsidR="00B37C55">
          <w:rPr>
            <w:noProof/>
            <w:webHidden/>
          </w:rPr>
          <w:tab/>
        </w:r>
        <w:r w:rsidR="00B37C55">
          <w:rPr>
            <w:noProof/>
            <w:webHidden/>
          </w:rPr>
          <w:fldChar w:fldCharType="begin"/>
        </w:r>
        <w:r w:rsidR="00B37C55">
          <w:rPr>
            <w:noProof/>
            <w:webHidden/>
          </w:rPr>
          <w:instrText xml:space="preserve"> PAGEREF _Toc71712058 \h </w:instrText>
        </w:r>
        <w:r w:rsidR="00B37C55">
          <w:rPr>
            <w:noProof/>
            <w:webHidden/>
          </w:rPr>
        </w:r>
        <w:r w:rsidR="00B37C55">
          <w:rPr>
            <w:noProof/>
            <w:webHidden/>
          </w:rPr>
          <w:fldChar w:fldCharType="separate"/>
        </w:r>
        <w:r w:rsidR="00B37C55">
          <w:rPr>
            <w:noProof/>
            <w:webHidden/>
          </w:rPr>
          <w:t>12</w:t>
        </w:r>
        <w:r w:rsidR="00B37C55">
          <w:rPr>
            <w:noProof/>
            <w:webHidden/>
          </w:rPr>
          <w:fldChar w:fldCharType="end"/>
        </w:r>
      </w:hyperlink>
    </w:p>
    <w:p w14:paraId="75D2BC64" w14:textId="4E1431B4" w:rsidR="00B37C55" w:rsidRDefault="00C474BB">
      <w:pPr>
        <w:pStyle w:val="TDC2"/>
        <w:tabs>
          <w:tab w:val="right" w:leader="dot" w:pos="9061"/>
        </w:tabs>
        <w:rPr>
          <w:rFonts w:eastAsiaTheme="minorEastAsia" w:cstheme="minorBidi"/>
          <w:noProof/>
          <w:sz w:val="22"/>
          <w:szCs w:val="22"/>
        </w:rPr>
      </w:pPr>
      <w:hyperlink w:anchor="_Toc71712059" w:history="1">
        <w:r w:rsidR="00B37C55" w:rsidRPr="00FC5A83">
          <w:rPr>
            <w:rStyle w:val="Hipervnculo"/>
            <w:noProof/>
          </w:rPr>
          <w:t>Planeación</w:t>
        </w:r>
        <w:r w:rsidR="00B37C55">
          <w:rPr>
            <w:noProof/>
            <w:webHidden/>
          </w:rPr>
          <w:tab/>
        </w:r>
        <w:r w:rsidR="00B37C55">
          <w:rPr>
            <w:noProof/>
            <w:webHidden/>
          </w:rPr>
          <w:fldChar w:fldCharType="begin"/>
        </w:r>
        <w:r w:rsidR="00B37C55">
          <w:rPr>
            <w:noProof/>
            <w:webHidden/>
          </w:rPr>
          <w:instrText xml:space="preserve"> PAGEREF _Toc71712059 \h </w:instrText>
        </w:r>
        <w:r w:rsidR="00B37C55">
          <w:rPr>
            <w:noProof/>
            <w:webHidden/>
          </w:rPr>
        </w:r>
        <w:r w:rsidR="00B37C55">
          <w:rPr>
            <w:noProof/>
            <w:webHidden/>
          </w:rPr>
          <w:fldChar w:fldCharType="separate"/>
        </w:r>
        <w:r w:rsidR="00B37C55">
          <w:rPr>
            <w:noProof/>
            <w:webHidden/>
          </w:rPr>
          <w:t>13</w:t>
        </w:r>
        <w:r w:rsidR="00B37C55">
          <w:rPr>
            <w:noProof/>
            <w:webHidden/>
          </w:rPr>
          <w:fldChar w:fldCharType="end"/>
        </w:r>
      </w:hyperlink>
    </w:p>
    <w:p w14:paraId="30923DBE" w14:textId="1B14E44B" w:rsidR="00B37C55" w:rsidRDefault="00C474BB">
      <w:pPr>
        <w:pStyle w:val="TDC2"/>
        <w:tabs>
          <w:tab w:val="right" w:leader="dot" w:pos="9061"/>
        </w:tabs>
        <w:rPr>
          <w:rFonts w:eastAsiaTheme="minorEastAsia" w:cstheme="minorBidi"/>
          <w:noProof/>
          <w:sz w:val="22"/>
          <w:szCs w:val="22"/>
        </w:rPr>
      </w:pPr>
      <w:hyperlink w:anchor="_Toc71712060" w:history="1">
        <w:r w:rsidR="00B37C55" w:rsidRPr="00FC5A83">
          <w:rPr>
            <w:rStyle w:val="Hipervnculo"/>
            <w:noProof/>
          </w:rPr>
          <w:t>Diseño</w:t>
        </w:r>
        <w:r w:rsidR="00B37C55">
          <w:rPr>
            <w:noProof/>
            <w:webHidden/>
          </w:rPr>
          <w:tab/>
        </w:r>
        <w:r w:rsidR="00B37C55">
          <w:rPr>
            <w:noProof/>
            <w:webHidden/>
          </w:rPr>
          <w:fldChar w:fldCharType="begin"/>
        </w:r>
        <w:r w:rsidR="00B37C55">
          <w:rPr>
            <w:noProof/>
            <w:webHidden/>
          </w:rPr>
          <w:instrText xml:space="preserve"> PAGEREF _Toc71712060 \h </w:instrText>
        </w:r>
        <w:r w:rsidR="00B37C55">
          <w:rPr>
            <w:noProof/>
            <w:webHidden/>
          </w:rPr>
        </w:r>
        <w:r w:rsidR="00B37C55">
          <w:rPr>
            <w:noProof/>
            <w:webHidden/>
          </w:rPr>
          <w:fldChar w:fldCharType="separate"/>
        </w:r>
        <w:r w:rsidR="00B37C55">
          <w:rPr>
            <w:noProof/>
            <w:webHidden/>
          </w:rPr>
          <w:t>15</w:t>
        </w:r>
        <w:r w:rsidR="00B37C55">
          <w:rPr>
            <w:noProof/>
            <w:webHidden/>
          </w:rPr>
          <w:fldChar w:fldCharType="end"/>
        </w:r>
      </w:hyperlink>
    </w:p>
    <w:p w14:paraId="75576DC6" w14:textId="66804189" w:rsidR="00B37C55" w:rsidRDefault="00C474BB">
      <w:pPr>
        <w:pStyle w:val="TDC2"/>
        <w:tabs>
          <w:tab w:val="right" w:leader="dot" w:pos="9061"/>
        </w:tabs>
        <w:rPr>
          <w:rFonts w:eastAsiaTheme="minorEastAsia" w:cstheme="minorBidi"/>
          <w:noProof/>
          <w:sz w:val="22"/>
          <w:szCs w:val="22"/>
        </w:rPr>
      </w:pPr>
      <w:hyperlink w:anchor="_Toc71712061" w:history="1">
        <w:r w:rsidR="00B37C55" w:rsidRPr="00FC5A83">
          <w:rPr>
            <w:rStyle w:val="Hipervnculo"/>
            <w:noProof/>
          </w:rPr>
          <w:t>Desarrollo</w:t>
        </w:r>
        <w:r w:rsidR="00B37C55">
          <w:rPr>
            <w:noProof/>
            <w:webHidden/>
          </w:rPr>
          <w:tab/>
        </w:r>
        <w:r w:rsidR="00B37C55">
          <w:rPr>
            <w:noProof/>
            <w:webHidden/>
          </w:rPr>
          <w:fldChar w:fldCharType="begin"/>
        </w:r>
        <w:r w:rsidR="00B37C55">
          <w:rPr>
            <w:noProof/>
            <w:webHidden/>
          </w:rPr>
          <w:instrText xml:space="preserve"> PAGEREF _Toc71712061 \h </w:instrText>
        </w:r>
        <w:r w:rsidR="00B37C55">
          <w:rPr>
            <w:noProof/>
            <w:webHidden/>
          </w:rPr>
        </w:r>
        <w:r w:rsidR="00B37C55">
          <w:rPr>
            <w:noProof/>
            <w:webHidden/>
          </w:rPr>
          <w:fldChar w:fldCharType="separate"/>
        </w:r>
        <w:r w:rsidR="00B37C55">
          <w:rPr>
            <w:noProof/>
            <w:webHidden/>
          </w:rPr>
          <w:t>17</w:t>
        </w:r>
        <w:r w:rsidR="00B37C55">
          <w:rPr>
            <w:noProof/>
            <w:webHidden/>
          </w:rPr>
          <w:fldChar w:fldCharType="end"/>
        </w:r>
      </w:hyperlink>
    </w:p>
    <w:p w14:paraId="361B3745" w14:textId="74943F0E" w:rsidR="00B37C55" w:rsidRDefault="00C474BB">
      <w:pPr>
        <w:pStyle w:val="TDC2"/>
        <w:tabs>
          <w:tab w:val="right" w:leader="dot" w:pos="9061"/>
        </w:tabs>
        <w:rPr>
          <w:rFonts w:eastAsiaTheme="minorEastAsia" w:cstheme="minorBidi"/>
          <w:noProof/>
          <w:sz w:val="22"/>
          <w:szCs w:val="22"/>
        </w:rPr>
      </w:pPr>
      <w:hyperlink w:anchor="_Toc71712062" w:history="1">
        <w:r w:rsidR="00B37C55" w:rsidRPr="00FC5A83">
          <w:rPr>
            <w:rStyle w:val="Hipervnculo"/>
            <w:noProof/>
          </w:rPr>
          <w:t>Implementación</w:t>
        </w:r>
        <w:r w:rsidR="00B37C55">
          <w:rPr>
            <w:noProof/>
            <w:webHidden/>
          </w:rPr>
          <w:tab/>
        </w:r>
        <w:r w:rsidR="00B37C55">
          <w:rPr>
            <w:noProof/>
            <w:webHidden/>
          </w:rPr>
          <w:fldChar w:fldCharType="begin"/>
        </w:r>
        <w:r w:rsidR="00B37C55">
          <w:rPr>
            <w:noProof/>
            <w:webHidden/>
          </w:rPr>
          <w:instrText xml:space="preserve"> PAGEREF _Toc71712062 \h </w:instrText>
        </w:r>
        <w:r w:rsidR="00B37C55">
          <w:rPr>
            <w:noProof/>
            <w:webHidden/>
          </w:rPr>
        </w:r>
        <w:r w:rsidR="00B37C55">
          <w:rPr>
            <w:noProof/>
            <w:webHidden/>
          </w:rPr>
          <w:fldChar w:fldCharType="separate"/>
        </w:r>
        <w:r w:rsidR="00B37C55">
          <w:rPr>
            <w:noProof/>
            <w:webHidden/>
          </w:rPr>
          <w:t>19</w:t>
        </w:r>
        <w:r w:rsidR="00B37C55">
          <w:rPr>
            <w:noProof/>
            <w:webHidden/>
          </w:rPr>
          <w:fldChar w:fldCharType="end"/>
        </w:r>
      </w:hyperlink>
    </w:p>
    <w:p w14:paraId="4D243319" w14:textId="57E3827A" w:rsidR="00B37C55" w:rsidRDefault="00C474BB">
      <w:pPr>
        <w:pStyle w:val="TDC1"/>
        <w:tabs>
          <w:tab w:val="left" w:pos="440"/>
          <w:tab w:val="right" w:leader="dot" w:pos="9061"/>
        </w:tabs>
        <w:rPr>
          <w:rFonts w:eastAsiaTheme="minorEastAsia" w:cstheme="minorBidi"/>
          <w:noProof/>
          <w:sz w:val="22"/>
          <w:szCs w:val="22"/>
        </w:rPr>
      </w:pPr>
      <w:hyperlink w:anchor="_Toc71712063" w:history="1">
        <w:r w:rsidR="00B37C55" w:rsidRPr="00FC5A83">
          <w:rPr>
            <w:rStyle w:val="Hipervnculo"/>
            <w:noProof/>
          </w:rPr>
          <w:t>4.</w:t>
        </w:r>
        <w:r w:rsidR="00B37C55">
          <w:rPr>
            <w:rFonts w:eastAsiaTheme="minorEastAsia" w:cstheme="minorBidi"/>
            <w:noProof/>
            <w:sz w:val="22"/>
            <w:szCs w:val="22"/>
          </w:rPr>
          <w:tab/>
        </w:r>
        <w:r w:rsidR="00B37C55" w:rsidRPr="00FC5A83">
          <w:rPr>
            <w:rStyle w:val="Hipervnculo"/>
            <w:noProof/>
          </w:rPr>
          <w:t>Desarrollo específico de la contribución</w:t>
        </w:r>
        <w:r w:rsidR="00B37C55">
          <w:rPr>
            <w:noProof/>
            <w:webHidden/>
          </w:rPr>
          <w:tab/>
        </w:r>
        <w:r w:rsidR="00B37C55">
          <w:rPr>
            <w:noProof/>
            <w:webHidden/>
          </w:rPr>
          <w:fldChar w:fldCharType="begin"/>
        </w:r>
        <w:r w:rsidR="00B37C55">
          <w:rPr>
            <w:noProof/>
            <w:webHidden/>
          </w:rPr>
          <w:instrText xml:space="preserve"> PAGEREF _Toc71712063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00C9288B" w14:textId="7CBAF6BA" w:rsidR="00B37C55" w:rsidRDefault="00C474BB">
      <w:pPr>
        <w:pStyle w:val="TDC2"/>
        <w:tabs>
          <w:tab w:val="left" w:pos="880"/>
          <w:tab w:val="right" w:leader="dot" w:pos="9061"/>
        </w:tabs>
        <w:rPr>
          <w:rFonts w:eastAsiaTheme="minorEastAsia" w:cstheme="minorBidi"/>
          <w:noProof/>
          <w:sz w:val="22"/>
          <w:szCs w:val="22"/>
        </w:rPr>
      </w:pPr>
      <w:hyperlink w:anchor="_Toc71712064" w:history="1">
        <w:r w:rsidR="00B37C55" w:rsidRPr="00FC5A83">
          <w:rPr>
            <w:rStyle w:val="Hipervnculo"/>
            <w:noProof/>
          </w:rPr>
          <w:t>4.1.</w:t>
        </w:r>
        <w:r w:rsidR="00B37C55">
          <w:rPr>
            <w:rFonts w:eastAsiaTheme="minorEastAsia" w:cstheme="minorBidi"/>
            <w:noProof/>
            <w:sz w:val="22"/>
            <w:szCs w:val="22"/>
          </w:rPr>
          <w:tab/>
        </w:r>
        <w:r w:rsidR="00B37C55" w:rsidRPr="00FC5A83">
          <w:rPr>
            <w:rStyle w:val="Hipervnculo"/>
            <w:noProof/>
          </w:rPr>
          <w:t>“Título 2” del menú de estilos</w:t>
        </w:r>
        <w:r w:rsidR="00B37C55">
          <w:rPr>
            <w:noProof/>
            <w:webHidden/>
          </w:rPr>
          <w:tab/>
        </w:r>
        <w:r w:rsidR="00B37C55">
          <w:rPr>
            <w:noProof/>
            <w:webHidden/>
          </w:rPr>
          <w:fldChar w:fldCharType="begin"/>
        </w:r>
        <w:r w:rsidR="00B37C55">
          <w:rPr>
            <w:noProof/>
            <w:webHidden/>
          </w:rPr>
          <w:instrText xml:space="preserve"> PAGEREF _Toc71712064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40250389" w14:textId="7C823A28" w:rsidR="00B37C55" w:rsidRDefault="00C474BB">
      <w:pPr>
        <w:pStyle w:val="TDC3"/>
        <w:tabs>
          <w:tab w:val="left" w:pos="1320"/>
          <w:tab w:val="right" w:leader="dot" w:pos="9061"/>
        </w:tabs>
        <w:rPr>
          <w:rFonts w:eastAsiaTheme="minorEastAsia" w:cstheme="minorBidi"/>
          <w:noProof/>
          <w:sz w:val="22"/>
          <w:szCs w:val="22"/>
        </w:rPr>
      </w:pPr>
      <w:hyperlink w:anchor="_Toc71712065" w:history="1">
        <w:r w:rsidR="00B37C55" w:rsidRPr="00FC5A83">
          <w:rPr>
            <w:rStyle w:val="Hipervnculo"/>
            <w:noProof/>
          </w:rPr>
          <w:t>4.1.1.</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_Toc71712065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67056A99" w14:textId="44E53A75" w:rsidR="00B37C55" w:rsidRDefault="00C474BB">
      <w:pPr>
        <w:pStyle w:val="TDC3"/>
        <w:tabs>
          <w:tab w:val="left" w:pos="1320"/>
          <w:tab w:val="right" w:leader="dot" w:pos="9061"/>
        </w:tabs>
        <w:rPr>
          <w:rFonts w:eastAsiaTheme="minorEastAsia" w:cstheme="minorBidi"/>
          <w:noProof/>
          <w:sz w:val="22"/>
          <w:szCs w:val="22"/>
        </w:rPr>
      </w:pPr>
      <w:hyperlink w:anchor="_Toc71712066" w:history="1">
        <w:r w:rsidR="00B37C55" w:rsidRPr="00FC5A83">
          <w:rPr>
            <w:rStyle w:val="Hipervnculo"/>
            <w:noProof/>
          </w:rPr>
          <w:t>4.1.2.</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_Toc71712066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55D74DFE" w14:textId="21C0E40B" w:rsidR="00B37C55" w:rsidRDefault="00C474BB">
      <w:pPr>
        <w:pStyle w:val="TDC2"/>
        <w:tabs>
          <w:tab w:val="left" w:pos="880"/>
          <w:tab w:val="right" w:leader="dot" w:pos="9061"/>
        </w:tabs>
        <w:rPr>
          <w:rFonts w:eastAsiaTheme="minorEastAsia" w:cstheme="minorBidi"/>
          <w:noProof/>
          <w:sz w:val="22"/>
          <w:szCs w:val="22"/>
        </w:rPr>
      </w:pPr>
      <w:hyperlink w:anchor="_Toc71712067" w:history="1">
        <w:r w:rsidR="00B37C55" w:rsidRPr="00FC5A83">
          <w:rPr>
            <w:rStyle w:val="Hipervnculo"/>
            <w:noProof/>
          </w:rPr>
          <w:t>4.2.</w:t>
        </w:r>
        <w:r w:rsidR="00B37C55">
          <w:rPr>
            <w:rFonts w:eastAsiaTheme="minorEastAsia" w:cstheme="minorBidi"/>
            <w:noProof/>
            <w:sz w:val="22"/>
            <w:szCs w:val="22"/>
          </w:rPr>
          <w:tab/>
        </w:r>
        <w:r w:rsidR="00B37C55" w:rsidRPr="00FC5A83">
          <w:rPr>
            <w:rStyle w:val="Hipervnculo"/>
            <w:noProof/>
          </w:rPr>
          <w:t>“Título 2” del menú de estilos</w:t>
        </w:r>
        <w:r w:rsidR="00B37C55">
          <w:rPr>
            <w:noProof/>
            <w:webHidden/>
          </w:rPr>
          <w:tab/>
        </w:r>
        <w:r w:rsidR="00B37C55">
          <w:rPr>
            <w:noProof/>
            <w:webHidden/>
          </w:rPr>
          <w:fldChar w:fldCharType="begin"/>
        </w:r>
        <w:r w:rsidR="00B37C55">
          <w:rPr>
            <w:noProof/>
            <w:webHidden/>
          </w:rPr>
          <w:instrText xml:space="preserve"> PAGEREF _Toc71712067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3FD7DE05" w14:textId="48F763EB" w:rsidR="00B37C55" w:rsidRDefault="00C474BB">
      <w:pPr>
        <w:pStyle w:val="TDC3"/>
        <w:tabs>
          <w:tab w:val="left" w:pos="1320"/>
          <w:tab w:val="right" w:leader="dot" w:pos="9061"/>
        </w:tabs>
        <w:rPr>
          <w:rFonts w:eastAsiaTheme="minorEastAsia" w:cstheme="minorBidi"/>
          <w:noProof/>
          <w:sz w:val="22"/>
          <w:szCs w:val="22"/>
        </w:rPr>
      </w:pPr>
      <w:hyperlink w:anchor="_Toc71712068" w:history="1">
        <w:r w:rsidR="00B37C55" w:rsidRPr="00FC5A83">
          <w:rPr>
            <w:rStyle w:val="Hipervnculo"/>
            <w:noProof/>
          </w:rPr>
          <w:t>4.2.1.</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_Toc71712068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576D2A00" w14:textId="143464D7" w:rsidR="00B37C55" w:rsidRDefault="00C474BB">
      <w:pPr>
        <w:pStyle w:val="TDC3"/>
        <w:tabs>
          <w:tab w:val="left" w:pos="1320"/>
          <w:tab w:val="right" w:leader="dot" w:pos="9061"/>
        </w:tabs>
        <w:rPr>
          <w:rFonts w:eastAsiaTheme="minorEastAsia" w:cstheme="minorBidi"/>
          <w:noProof/>
          <w:sz w:val="22"/>
          <w:szCs w:val="22"/>
        </w:rPr>
      </w:pPr>
      <w:hyperlink w:anchor="_Toc71712069" w:history="1">
        <w:r w:rsidR="00B37C55" w:rsidRPr="00FC5A83">
          <w:rPr>
            <w:rStyle w:val="Hipervnculo"/>
            <w:noProof/>
          </w:rPr>
          <w:t>4.2.2.</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_Toc71712069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11F12715" w14:textId="7433477F" w:rsidR="00B37C55" w:rsidRDefault="00C474BB">
      <w:pPr>
        <w:pStyle w:val="TDC2"/>
        <w:tabs>
          <w:tab w:val="left" w:pos="880"/>
          <w:tab w:val="right" w:leader="dot" w:pos="9061"/>
        </w:tabs>
        <w:rPr>
          <w:rFonts w:eastAsiaTheme="minorEastAsia" w:cstheme="minorBidi"/>
          <w:noProof/>
          <w:sz w:val="22"/>
          <w:szCs w:val="22"/>
        </w:rPr>
      </w:pPr>
      <w:hyperlink w:anchor="_Toc71712070" w:history="1">
        <w:r w:rsidR="00B37C55" w:rsidRPr="00FC5A83">
          <w:rPr>
            <w:rStyle w:val="Hipervnculo"/>
            <w:noProof/>
          </w:rPr>
          <w:t>4.3.</w:t>
        </w:r>
        <w:r w:rsidR="00B37C55">
          <w:rPr>
            <w:rFonts w:eastAsiaTheme="minorEastAsia" w:cstheme="minorBidi"/>
            <w:noProof/>
            <w:sz w:val="22"/>
            <w:szCs w:val="22"/>
          </w:rPr>
          <w:tab/>
        </w:r>
        <w:r w:rsidR="00B37C55" w:rsidRPr="00FC5A83">
          <w:rPr>
            <w:rStyle w:val="Hipervnculo"/>
            <w:noProof/>
          </w:rPr>
          <w:t>“Título 2” del menú de estilos</w:t>
        </w:r>
        <w:r w:rsidR="00B37C55">
          <w:rPr>
            <w:noProof/>
            <w:webHidden/>
          </w:rPr>
          <w:tab/>
        </w:r>
        <w:r w:rsidR="00B37C55">
          <w:rPr>
            <w:noProof/>
            <w:webHidden/>
          </w:rPr>
          <w:fldChar w:fldCharType="begin"/>
        </w:r>
        <w:r w:rsidR="00B37C55">
          <w:rPr>
            <w:noProof/>
            <w:webHidden/>
          </w:rPr>
          <w:instrText xml:space="preserve"> PAGEREF _Toc71712070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6B750560" w14:textId="6C07A0D8" w:rsidR="00B37C55" w:rsidRDefault="00C474BB">
      <w:pPr>
        <w:pStyle w:val="TDC3"/>
        <w:tabs>
          <w:tab w:val="left" w:pos="1320"/>
          <w:tab w:val="right" w:leader="dot" w:pos="9061"/>
        </w:tabs>
        <w:rPr>
          <w:rFonts w:eastAsiaTheme="minorEastAsia" w:cstheme="minorBidi"/>
          <w:noProof/>
          <w:sz w:val="22"/>
          <w:szCs w:val="22"/>
        </w:rPr>
      </w:pPr>
      <w:hyperlink w:anchor="_Toc71712071" w:history="1">
        <w:r w:rsidR="00B37C55" w:rsidRPr="00FC5A83">
          <w:rPr>
            <w:rStyle w:val="Hipervnculo"/>
            <w:noProof/>
          </w:rPr>
          <w:t>4.3.1.</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_Toc71712071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035C2F49" w14:textId="6ABB4C7E" w:rsidR="00B37C55" w:rsidRDefault="00C474BB">
      <w:pPr>
        <w:pStyle w:val="TDC3"/>
        <w:tabs>
          <w:tab w:val="left" w:pos="1320"/>
          <w:tab w:val="right" w:leader="dot" w:pos="9061"/>
        </w:tabs>
        <w:rPr>
          <w:rFonts w:eastAsiaTheme="minorEastAsia" w:cstheme="minorBidi"/>
          <w:noProof/>
          <w:sz w:val="22"/>
          <w:szCs w:val="22"/>
        </w:rPr>
      </w:pPr>
      <w:hyperlink w:anchor="_Toc71712072" w:history="1">
        <w:r w:rsidR="00B37C55" w:rsidRPr="00FC5A83">
          <w:rPr>
            <w:rStyle w:val="Hipervnculo"/>
            <w:noProof/>
          </w:rPr>
          <w:t>4.3.2.</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_Toc71712072 \h </w:instrText>
        </w:r>
        <w:r w:rsidR="00B37C55">
          <w:rPr>
            <w:noProof/>
            <w:webHidden/>
          </w:rPr>
        </w:r>
        <w:r w:rsidR="00B37C55">
          <w:rPr>
            <w:noProof/>
            <w:webHidden/>
          </w:rPr>
          <w:fldChar w:fldCharType="separate"/>
        </w:r>
        <w:r w:rsidR="00B37C55">
          <w:rPr>
            <w:noProof/>
            <w:webHidden/>
          </w:rPr>
          <w:t>21</w:t>
        </w:r>
        <w:r w:rsidR="00B37C55">
          <w:rPr>
            <w:noProof/>
            <w:webHidden/>
          </w:rPr>
          <w:fldChar w:fldCharType="end"/>
        </w:r>
      </w:hyperlink>
    </w:p>
    <w:p w14:paraId="028EBD4B" w14:textId="4BFE0ED8" w:rsidR="00B37C55" w:rsidRDefault="00C474BB">
      <w:pPr>
        <w:pStyle w:val="TDC1"/>
        <w:tabs>
          <w:tab w:val="left" w:pos="440"/>
          <w:tab w:val="right" w:leader="dot" w:pos="9061"/>
        </w:tabs>
        <w:rPr>
          <w:rFonts w:eastAsiaTheme="minorEastAsia" w:cstheme="minorBidi"/>
          <w:noProof/>
          <w:sz w:val="22"/>
          <w:szCs w:val="22"/>
        </w:rPr>
      </w:pPr>
      <w:hyperlink w:anchor="_Toc71712073" w:history="1">
        <w:r w:rsidR="00B37C55" w:rsidRPr="00FC5A83">
          <w:rPr>
            <w:rStyle w:val="Hipervnculo"/>
            <w:noProof/>
          </w:rPr>
          <w:t>5.</w:t>
        </w:r>
        <w:r w:rsidR="00B37C55">
          <w:rPr>
            <w:rFonts w:eastAsiaTheme="minorEastAsia" w:cstheme="minorBidi"/>
            <w:noProof/>
            <w:sz w:val="22"/>
            <w:szCs w:val="22"/>
          </w:rPr>
          <w:tab/>
        </w:r>
        <w:r w:rsidR="00B37C55" w:rsidRPr="00FC5A83">
          <w:rPr>
            <w:rStyle w:val="Hipervnculo"/>
            <w:noProof/>
          </w:rPr>
          <w:t>Evaluación</w:t>
        </w:r>
        <w:r w:rsidR="00B37C55">
          <w:rPr>
            <w:noProof/>
            <w:webHidden/>
          </w:rPr>
          <w:tab/>
        </w:r>
        <w:r w:rsidR="00B37C55">
          <w:rPr>
            <w:noProof/>
            <w:webHidden/>
          </w:rPr>
          <w:fldChar w:fldCharType="begin"/>
        </w:r>
        <w:r w:rsidR="00B37C55">
          <w:rPr>
            <w:noProof/>
            <w:webHidden/>
          </w:rPr>
          <w:instrText xml:space="preserve"> PAGEREF _Toc71712073 \h </w:instrText>
        </w:r>
        <w:r w:rsidR="00B37C55">
          <w:rPr>
            <w:noProof/>
            <w:webHidden/>
          </w:rPr>
        </w:r>
        <w:r w:rsidR="00B37C55">
          <w:rPr>
            <w:noProof/>
            <w:webHidden/>
          </w:rPr>
          <w:fldChar w:fldCharType="separate"/>
        </w:r>
        <w:r w:rsidR="00B37C55">
          <w:rPr>
            <w:noProof/>
            <w:webHidden/>
          </w:rPr>
          <w:t>22</w:t>
        </w:r>
        <w:r w:rsidR="00B37C55">
          <w:rPr>
            <w:noProof/>
            <w:webHidden/>
          </w:rPr>
          <w:fldChar w:fldCharType="end"/>
        </w:r>
      </w:hyperlink>
    </w:p>
    <w:p w14:paraId="39009B72" w14:textId="4EEC06B0" w:rsidR="00B37C55" w:rsidRDefault="00C474BB">
      <w:pPr>
        <w:pStyle w:val="TDC2"/>
        <w:tabs>
          <w:tab w:val="left" w:pos="880"/>
          <w:tab w:val="right" w:leader="dot" w:pos="9061"/>
        </w:tabs>
        <w:rPr>
          <w:rFonts w:eastAsiaTheme="minorEastAsia" w:cstheme="minorBidi"/>
          <w:noProof/>
          <w:sz w:val="22"/>
          <w:szCs w:val="22"/>
        </w:rPr>
      </w:pPr>
      <w:hyperlink w:anchor="_Toc71712074" w:history="1">
        <w:r w:rsidR="00B37C55" w:rsidRPr="00FC5A83">
          <w:rPr>
            <w:rStyle w:val="Hipervnculo"/>
            <w:noProof/>
          </w:rPr>
          <w:t>5.1.</w:t>
        </w:r>
        <w:r w:rsidR="00B37C55">
          <w:rPr>
            <w:rFonts w:eastAsiaTheme="minorEastAsia" w:cstheme="minorBidi"/>
            <w:noProof/>
            <w:sz w:val="22"/>
            <w:szCs w:val="22"/>
          </w:rPr>
          <w:tab/>
        </w:r>
        <w:r w:rsidR="00B37C55" w:rsidRPr="00FC5A83">
          <w:rPr>
            <w:rStyle w:val="Hipervnculo"/>
            <w:noProof/>
          </w:rPr>
          <w:t>“Título 2” del menú de estilos</w:t>
        </w:r>
        <w:r w:rsidR="00B37C55">
          <w:rPr>
            <w:noProof/>
            <w:webHidden/>
          </w:rPr>
          <w:tab/>
        </w:r>
        <w:r w:rsidR="00B37C55">
          <w:rPr>
            <w:noProof/>
            <w:webHidden/>
          </w:rPr>
          <w:fldChar w:fldCharType="begin"/>
        </w:r>
        <w:r w:rsidR="00B37C55">
          <w:rPr>
            <w:noProof/>
            <w:webHidden/>
          </w:rPr>
          <w:instrText xml:space="preserve"> PAGEREF _Toc71712074 \h </w:instrText>
        </w:r>
        <w:r w:rsidR="00B37C55">
          <w:rPr>
            <w:noProof/>
            <w:webHidden/>
          </w:rPr>
        </w:r>
        <w:r w:rsidR="00B37C55">
          <w:rPr>
            <w:noProof/>
            <w:webHidden/>
          </w:rPr>
          <w:fldChar w:fldCharType="separate"/>
        </w:r>
        <w:r w:rsidR="00B37C55">
          <w:rPr>
            <w:noProof/>
            <w:webHidden/>
          </w:rPr>
          <w:t>22</w:t>
        </w:r>
        <w:r w:rsidR="00B37C55">
          <w:rPr>
            <w:noProof/>
            <w:webHidden/>
          </w:rPr>
          <w:fldChar w:fldCharType="end"/>
        </w:r>
      </w:hyperlink>
    </w:p>
    <w:p w14:paraId="67583CE8" w14:textId="5996D464" w:rsidR="00B37C55" w:rsidRDefault="00C474BB">
      <w:pPr>
        <w:pStyle w:val="TDC3"/>
        <w:tabs>
          <w:tab w:val="left" w:pos="1320"/>
          <w:tab w:val="right" w:leader="dot" w:pos="9061"/>
        </w:tabs>
        <w:rPr>
          <w:rFonts w:eastAsiaTheme="minorEastAsia" w:cstheme="minorBidi"/>
          <w:noProof/>
          <w:sz w:val="22"/>
          <w:szCs w:val="22"/>
        </w:rPr>
      </w:pPr>
      <w:hyperlink w:anchor="_Toc71712075" w:history="1">
        <w:r w:rsidR="00B37C55" w:rsidRPr="00FC5A83">
          <w:rPr>
            <w:rStyle w:val="Hipervnculo"/>
            <w:noProof/>
          </w:rPr>
          <w:t>5.1.1.</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_Toc71712075 \h </w:instrText>
        </w:r>
        <w:r w:rsidR="00B37C55">
          <w:rPr>
            <w:noProof/>
            <w:webHidden/>
          </w:rPr>
        </w:r>
        <w:r w:rsidR="00B37C55">
          <w:rPr>
            <w:noProof/>
            <w:webHidden/>
          </w:rPr>
          <w:fldChar w:fldCharType="separate"/>
        </w:r>
        <w:r w:rsidR="00B37C55">
          <w:rPr>
            <w:noProof/>
            <w:webHidden/>
          </w:rPr>
          <w:t>22</w:t>
        </w:r>
        <w:r w:rsidR="00B37C55">
          <w:rPr>
            <w:noProof/>
            <w:webHidden/>
          </w:rPr>
          <w:fldChar w:fldCharType="end"/>
        </w:r>
      </w:hyperlink>
    </w:p>
    <w:p w14:paraId="3F256E9E" w14:textId="48846850" w:rsidR="00B37C55" w:rsidRDefault="00C474BB">
      <w:pPr>
        <w:pStyle w:val="TDC3"/>
        <w:tabs>
          <w:tab w:val="left" w:pos="1320"/>
          <w:tab w:val="right" w:leader="dot" w:pos="9061"/>
        </w:tabs>
        <w:rPr>
          <w:rFonts w:eastAsiaTheme="minorEastAsia" w:cstheme="minorBidi"/>
          <w:noProof/>
          <w:sz w:val="22"/>
          <w:szCs w:val="22"/>
        </w:rPr>
      </w:pPr>
      <w:hyperlink w:anchor="_Toc71712076" w:history="1">
        <w:r w:rsidR="00B37C55" w:rsidRPr="00FC5A83">
          <w:rPr>
            <w:rStyle w:val="Hipervnculo"/>
            <w:noProof/>
          </w:rPr>
          <w:t>5.1.2.</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_Toc71712076 \h </w:instrText>
        </w:r>
        <w:r w:rsidR="00B37C55">
          <w:rPr>
            <w:noProof/>
            <w:webHidden/>
          </w:rPr>
        </w:r>
        <w:r w:rsidR="00B37C55">
          <w:rPr>
            <w:noProof/>
            <w:webHidden/>
          </w:rPr>
          <w:fldChar w:fldCharType="separate"/>
        </w:r>
        <w:r w:rsidR="00B37C55">
          <w:rPr>
            <w:noProof/>
            <w:webHidden/>
          </w:rPr>
          <w:t>22</w:t>
        </w:r>
        <w:r w:rsidR="00B37C55">
          <w:rPr>
            <w:noProof/>
            <w:webHidden/>
          </w:rPr>
          <w:fldChar w:fldCharType="end"/>
        </w:r>
      </w:hyperlink>
    </w:p>
    <w:p w14:paraId="1A11712D" w14:textId="67B99C51" w:rsidR="00B37C55" w:rsidRDefault="00C474BB">
      <w:pPr>
        <w:pStyle w:val="TDC2"/>
        <w:tabs>
          <w:tab w:val="left" w:pos="880"/>
          <w:tab w:val="right" w:leader="dot" w:pos="9061"/>
        </w:tabs>
        <w:rPr>
          <w:rFonts w:eastAsiaTheme="minorEastAsia" w:cstheme="minorBidi"/>
          <w:noProof/>
          <w:sz w:val="22"/>
          <w:szCs w:val="22"/>
        </w:rPr>
      </w:pPr>
      <w:hyperlink w:anchor="_Toc71712077" w:history="1">
        <w:r w:rsidR="00B37C55" w:rsidRPr="00FC5A83">
          <w:rPr>
            <w:rStyle w:val="Hipervnculo"/>
            <w:noProof/>
          </w:rPr>
          <w:t>5.2.</w:t>
        </w:r>
        <w:r w:rsidR="00B37C55">
          <w:rPr>
            <w:rFonts w:eastAsiaTheme="minorEastAsia" w:cstheme="minorBidi"/>
            <w:noProof/>
            <w:sz w:val="22"/>
            <w:szCs w:val="22"/>
          </w:rPr>
          <w:tab/>
        </w:r>
        <w:r w:rsidR="00B37C55" w:rsidRPr="00FC5A83">
          <w:rPr>
            <w:rStyle w:val="Hipervnculo"/>
            <w:noProof/>
          </w:rPr>
          <w:t>“Título 2” del menú de estilos</w:t>
        </w:r>
        <w:r w:rsidR="00B37C55">
          <w:rPr>
            <w:noProof/>
            <w:webHidden/>
          </w:rPr>
          <w:tab/>
        </w:r>
        <w:r w:rsidR="00B37C55">
          <w:rPr>
            <w:noProof/>
            <w:webHidden/>
          </w:rPr>
          <w:fldChar w:fldCharType="begin"/>
        </w:r>
        <w:r w:rsidR="00B37C55">
          <w:rPr>
            <w:noProof/>
            <w:webHidden/>
          </w:rPr>
          <w:instrText xml:space="preserve"> PAGEREF _Toc71712077 \h </w:instrText>
        </w:r>
        <w:r w:rsidR="00B37C55">
          <w:rPr>
            <w:noProof/>
            <w:webHidden/>
          </w:rPr>
        </w:r>
        <w:r w:rsidR="00B37C55">
          <w:rPr>
            <w:noProof/>
            <w:webHidden/>
          </w:rPr>
          <w:fldChar w:fldCharType="separate"/>
        </w:r>
        <w:r w:rsidR="00B37C55">
          <w:rPr>
            <w:noProof/>
            <w:webHidden/>
          </w:rPr>
          <w:t>22</w:t>
        </w:r>
        <w:r w:rsidR="00B37C55">
          <w:rPr>
            <w:noProof/>
            <w:webHidden/>
          </w:rPr>
          <w:fldChar w:fldCharType="end"/>
        </w:r>
      </w:hyperlink>
    </w:p>
    <w:p w14:paraId="2A2F93A8" w14:textId="786E3DAA" w:rsidR="00B37C55" w:rsidRDefault="00C474BB">
      <w:pPr>
        <w:pStyle w:val="TDC3"/>
        <w:tabs>
          <w:tab w:val="left" w:pos="1320"/>
          <w:tab w:val="right" w:leader="dot" w:pos="9061"/>
        </w:tabs>
        <w:rPr>
          <w:rFonts w:eastAsiaTheme="minorEastAsia" w:cstheme="minorBidi"/>
          <w:noProof/>
          <w:sz w:val="22"/>
          <w:szCs w:val="22"/>
        </w:rPr>
      </w:pPr>
      <w:hyperlink w:anchor="_Toc71712078" w:history="1">
        <w:r w:rsidR="00B37C55" w:rsidRPr="00FC5A83">
          <w:rPr>
            <w:rStyle w:val="Hipervnculo"/>
            <w:noProof/>
          </w:rPr>
          <w:t>5.2.1.</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_Toc71712078 \h </w:instrText>
        </w:r>
        <w:r w:rsidR="00B37C55">
          <w:rPr>
            <w:noProof/>
            <w:webHidden/>
          </w:rPr>
        </w:r>
        <w:r w:rsidR="00B37C55">
          <w:rPr>
            <w:noProof/>
            <w:webHidden/>
          </w:rPr>
          <w:fldChar w:fldCharType="separate"/>
        </w:r>
        <w:r w:rsidR="00B37C55">
          <w:rPr>
            <w:noProof/>
            <w:webHidden/>
          </w:rPr>
          <w:t>22</w:t>
        </w:r>
        <w:r w:rsidR="00B37C55">
          <w:rPr>
            <w:noProof/>
            <w:webHidden/>
          </w:rPr>
          <w:fldChar w:fldCharType="end"/>
        </w:r>
      </w:hyperlink>
    </w:p>
    <w:p w14:paraId="7E40525E" w14:textId="489BF7C1" w:rsidR="00B37C55" w:rsidRDefault="00C474BB">
      <w:pPr>
        <w:pStyle w:val="TDC3"/>
        <w:tabs>
          <w:tab w:val="left" w:pos="1320"/>
          <w:tab w:val="right" w:leader="dot" w:pos="9061"/>
        </w:tabs>
        <w:rPr>
          <w:rFonts w:eastAsiaTheme="minorEastAsia" w:cstheme="minorBidi"/>
          <w:noProof/>
          <w:sz w:val="22"/>
          <w:szCs w:val="22"/>
        </w:rPr>
      </w:pPr>
      <w:hyperlink w:anchor="_Toc71712079" w:history="1">
        <w:r w:rsidR="00B37C55" w:rsidRPr="00FC5A83">
          <w:rPr>
            <w:rStyle w:val="Hipervnculo"/>
            <w:noProof/>
          </w:rPr>
          <w:t>5.2.2.</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_Toc71712079 \h </w:instrText>
        </w:r>
        <w:r w:rsidR="00B37C55">
          <w:rPr>
            <w:noProof/>
            <w:webHidden/>
          </w:rPr>
        </w:r>
        <w:r w:rsidR="00B37C55">
          <w:rPr>
            <w:noProof/>
            <w:webHidden/>
          </w:rPr>
          <w:fldChar w:fldCharType="separate"/>
        </w:r>
        <w:r w:rsidR="00B37C55">
          <w:rPr>
            <w:noProof/>
            <w:webHidden/>
          </w:rPr>
          <w:t>22</w:t>
        </w:r>
        <w:r w:rsidR="00B37C55">
          <w:rPr>
            <w:noProof/>
            <w:webHidden/>
          </w:rPr>
          <w:fldChar w:fldCharType="end"/>
        </w:r>
      </w:hyperlink>
    </w:p>
    <w:p w14:paraId="04A4E526" w14:textId="0D627CDB" w:rsidR="00B37C55" w:rsidRDefault="00C474BB">
      <w:pPr>
        <w:pStyle w:val="TDC1"/>
        <w:tabs>
          <w:tab w:val="left" w:pos="440"/>
          <w:tab w:val="right" w:leader="dot" w:pos="9061"/>
        </w:tabs>
        <w:rPr>
          <w:rFonts w:eastAsiaTheme="minorEastAsia" w:cstheme="minorBidi"/>
          <w:noProof/>
          <w:sz w:val="22"/>
          <w:szCs w:val="22"/>
        </w:rPr>
      </w:pPr>
      <w:hyperlink w:anchor="_Toc71712080" w:history="1">
        <w:r w:rsidR="00B37C55" w:rsidRPr="00FC5A83">
          <w:rPr>
            <w:rStyle w:val="Hipervnculo"/>
            <w:noProof/>
          </w:rPr>
          <w:t>6.</w:t>
        </w:r>
        <w:r w:rsidR="00B37C55">
          <w:rPr>
            <w:rFonts w:eastAsiaTheme="minorEastAsia" w:cstheme="minorBidi"/>
            <w:noProof/>
            <w:sz w:val="22"/>
            <w:szCs w:val="22"/>
          </w:rPr>
          <w:tab/>
        </w:r>
        <w:r w:rsidR="00B37C55" w:rsidRPr="00FC5A83">
          <w:rPr>
            <w:rStyle w:val="Hipervnculo"/>
            <w:noProof/>
          </w:rPr>
          <w:t>Conclusiones y trabajos futuros</w:t>
        </w:r>
        <w:r w:rsidR="00B37C55">
          <w:rPr>
            <w:noProof/>
            <w:webHidden/>
          </w:rPr>
          <w:tab/>
        </w:r>
        <w:r w:rsidR="00B37C55">
          <w:rPr>
            <w:noProof/>
            <w:webHidden/>
          </w:rPr>
          <w:fldChar w:fldCharType="begin"/>
        </w:r>
        <w:r w:rsidR="00B37C55">
          <w:rPr>
            <w:noProof/>
            <w:webHidden/>
          </w:rPr>
          <w:instrText xml:space="preserve"> PAGEREF _Toc71712080 \h </w:instrText>
        </w:r>
        <w:r w:rsidR="00B37C55">
          <w:rPr>
            <w:noProof/>
            <w:webHidden/>
          </w:rPr>
        </w:r>
        <w:r w:rsidR="00B37C55">
          <w:rPr>
            <w:noProof/>
            <w:webHidden/>
          </w:rPr>
          <w:fldChar w:fldCharType="separate"/>
        </w:r>
        <w:r w:rsidR="00B37C55">
          <w:rPr>
            <w:noProof/>
            <w:webHidden/>
          </w:rPr>
          <w:t>23</w:t>
        </w:r>
        <w:r w:rsidR="00B37C55">
          <w:rPr>
            <w:noProof/>
            <w:webHidden/>
          </w:rPr>
          <w:fldChar w:fldCharType="end"/>
        </w:r>
      </w:hyperlink>
    </w:p>
    <w:p w14:paraId="44F7A62A" w14:textId="25D48F9F" w:rsidR="00B37C55" w:rsidRDefault="00C474BB">
      <w:pPr>
        <w:pStyle w:val="TDC2"/>
        <w:tabs>
          <w:tab w:val="left" w:pos="880"/>
          <w:tab w:val="right" w:leader="dot" w:pos="9061"/>
        </w:tabs>
        <w:rPr>
          <w:rFonts w:eastAsiaTheme="minorEastAsia" w:cstheme="minorBidi"/>
          <w:noProof/>
          <w:sz w:val="22"/>
          <w:szCs w:val="22"/>
        </w:rPr>
      </w:pPr>
      <w:hyperlink w:anchor="_Toc71712081" w:history="1">
        <w:r w:rsidR="00B37C55" w:rsidRPr="00FC5A83">
          <w:rPr>
            <w:rStyle w:val="Hipervnculo"/>
            <w:noProof/>
          </w:rPr>
          <w:t>6.1.</w:t>
        </w:r>
        <w:r w:rsidR="00B37C55">
          <w:rPr>
            <w:rFonts w:eastAsiaTheme="minorEastAsia" w:cstheme="minorBidi"/>
            <w:noProof/>
            <w:sz w:val="22"/>
            <w:szCs w:val="22"/>
          </w:rPr>
          <w:tab/>
        </w:r>
        <w:r w:rsidR="00B37C55" w:rsidRPr="00FC5A83">
          <w:rPr>
            <w:rStyle w:val="Hipervnculo"/>
            <w:noProof/>
          </w:rPr>
          <w:t>Conclusiones</w:t>
        </w:r>
        <w:r w:rsidR="00B37C55">
          <w:rPr>
            <w:noProof/>
            <w:webHidden/>
          </w:rPr>
          <w:tab/>
        </w:r>
        <w:r w:rsidR="00B37C55">
          <w:rPr>
            <w:noProof/>
            <w:webHidden/>
          </w:rPr>
          <w:fldChar w:fldCharType="begin"/>
        </w:r>
        <w:r w:rsidR="00B37C55">
          <w:rPr>
            <w:noProof/>
            <w:webHidden/>
          </w:rPr>
          <w:instrText xml:space="preserve"> PAGEREF _Toc71712081 \h </w:instrText>
        </w:r>
        <w:r w:rsidR="00B37C55">
          <w:rPr>
            <w:noProof/>
            <w:webHidden/>
          </w:rPr>
        </w:r>
        <w:r w:rsidR="00B37C55">
          <w:rPr>
            <w:noProof/>
            <w:webHidden/>
          </w:rPr>
          <w:fldChar w:fldCharType="separate"/>
        </w:r>
        <w:r w:rsidR="00B37C55">
          <w:rPr>
            <w:noProof/>
            <w:webHidden/>
          </w:rPr>
          <w:t>23</w:t>
        </w:r>
        <w:r w:rsidR="00B37C55">
          <w:rPr>
            <w:noProof/>
            <w:webHidden/>
          </w:rPr>
          <w:fldChar w:fldCharType="end"/>
        </w:r>
      </w:hyperlink>
    </w:p>
    <w:p w14:paraId="6BAE7E69" w14:textId="0BF2FCCD" w:rsidR="00B37C55" w:rsidRDefault="00C474BB">
      <w:pPr>
        <w:pStyle w:val="TDC3"/>
        <w:tabs>
          <w:tab w:val="left" w:pos="1320"/>
          <w:tab w:val="right" w:leader="dot" w:pos="9061"/>
        </w:tabs>
        <w:rPr>
          <w:rFonts w:eastAsiaTheme="minorEastAsia" w:cstheme="minorBidi"/>
          <w:noProof/>
          <w:sz w:val="22"/>
          <w:szCs w:val="22"/>
        </w:rPr>
      </w:pPr>
      <w:hyperlink w:anchor="_Toc71712082" w:history="1">
        <w:r w:rsidR="00B37C55" w:rsidRPr="00FC5A83">
          <w:rPr>
            <w:rStyle w:val="Hipervnculo"/>
            <w:noProof/>
          </w:rPr>
          <w:t>6.1.1.</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_Toc71712082 \h </w:instrText>
        </w:r>
        <w:r w:rsidR="00B37C55">
          <w:rPr>
            <w:noProof/>
            <w:webHidden/>
          </w:rPr>
        </w:r>
        <w:r w:rsidR="00B37C55">
          <w:rPr>
            <w:noProof/>
            <w:webHidden/>
          </w:rPr>
          <w:fldChar w:fldCharType="separate"/>
        </w:r>
        <w:r w:rsidR="00B37C55">
          <w:rPr>
            <w:noProof/>
            <w:webHidden/>
          </w:rPr>
          <w:t>23</w:t>
        </w:r>
        <w:r w:rsidR="00B37C55">
          <w:rPr>
            <w:noProof/>
            <w:webHidden/>
          </w:rPr>
          <w:fldChar w:fldCharType="end"/>
        </w:r>
      </w:hyperlink>
    </w:p>
    <w:p w14:paraId="2034643A" w14:textId="11A448FE" w:rsidR="00B37C55" w:rsidRDefault="00C474BB">
      <w:pPr>
        <w:pStyle w:val="TDC3"/>
        <w:tabs>
          <w:tab w:val="left" w:pos="1320"/>
          <w:tab w:val="right" w:leader="dot" w:pos="9061"/>
        </w:tabs>
        <w:rPr>
          <w:rFonts w:eastAsiaTheme="minorEastAsia" w:cstheme="minorBidi"/>
          <w:noProof/>
          <w:sz w:val="22"/>
          <w:szCs w:val="22"/>
        </w:rPr>
      </w:pPr>
      <w:hyperlink w:anchor="_Toc71712083" w:history="1">
        <w:r w:rsidR="00B37C55" w:rsidRPr="00FC5A83">
          <w:rPr>
            <w:rStyle w:val="Hipervnculo"/>
            <w:noProof/>
          </w:rPr>
          <w:t>6.1.2.</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_Toc71712083 \h </w:instrText>
        </w:r>
        <w:r w:rsidR="00B37C55">
          <w:rPr>
            <w:noProof/>
            <w:webHidden/>
          </w:rPr>
        </w:r>
        <w:r w:rsidR="00B37C55">
          <w:rPr>
            <w:noProof/>
            <w:webHidden/>
          </w:rPr>
          <w:fldChar w:fldCharType="separate"/>
        </w:r>
        <w:r w:rsidR="00B37C55">
          <w:rPr>
            <w:noProof/>
            <w:webHidden/>
          </w:rPr>
          <w:t>23</w:t>
        </w:r>
        <w:r w:rsidR="00B37C55">
          <w:rPr>
            <w:noProof/>
            <w:webHidden/>
          </w:rPr>
          <w:fldChar w:fldCharType="end"/>
        </w:r>
      </w:hyperlink>
    </w:p>
    <w:p w14:paraId="14F5D612" w14:textId="0A43D2D7" w:rsidR="00B37C55" w:rsidRDefault="00C474BB">
      <w:pPr>
        <w:pStyle w:val="TDC2"/>
        <w:tabs>
          <w:tab w:val="left" w:pos="880"/>
          <w:tab w:val="right" w:leader="dot" w:pos="9061"/>
        </w:tabs>
        <w:rPr>
          <w:rFonts w:eastAsiaTheme="minorEastAsia" w:cstheme="minorBidi"/>
          <w:noProof/>
          <w:sz w:val="22"/>
          <w:szCs w:val="22"/>
        </w:rPr>
      </w:pPr>
      <w:hyperlink w:anchor="_Toc71712084" w:history="1">
        <w:r w:rsidR="00B37C55" w:rsidRPr="00FC5A83">
          <w:rPr>
            <w:rStyle w:val="Hipervnculo"/>
            <w:noProof/>
          </w:rPr>
          <w:t>6.2.</w:t>
        </w:r>
        <w:r w:rsidR="00B37C55">
          <w:rPr>
            <w:rFonts w:eastAsiaTheme="minorEastAsia" w:cstheme="minorBidi"/>
            <w:noProof/>
            <w:sz w:val="22"/>
            <w:szCs w:val="22"/>
          </w:rPr>
          <w:tab/>
        </w:r>
        <w:r w:rsidR="00B37C55" w:rsidRPr="00FC5A83">
          <w:rPr>
            <w:rStyle w:val="Hipervnculo"/>
            <w:noProof/>
          </w:rPr>
          <w:t>Trabajos futuros</w:t>
        </w:r>
        <w:r w:rsidR="00B37C55">
          <w:rPr>
            <w:noProof/>
            <w:webHidden/>
          </w:rPr>
          <w:tab/>
        </w:r>
        <w:r w:rsidR="00B37C55">
          <w:rPr>
            <w:noProof/>
            <w:webHidden/>
          </w:rPr>
          <w:fldChar w:fldCharType="begin"/>
        </w:r>
        <w:r w:rsidR="00B37C55">
          <w:rPr>
            <w:noProof/>
            <w:webHidden/>
          </w:rPr>
          <w:instrText xml:space="preserve"> PAGEREF _Toc71712084 \h </w:instrText>
        </w:r>
        <w:r w:rsidR="00B37C55">
          <w:rPr>
            <w:noProof/>
            <w:webHidden/>
          </w:rPr>
        </w:r>
        <w:r w:rsidR="00B37C55">
          <w:rPr>
            <w:noProof/>
            <w:webHidden/>
          </w:rPr>
          <w:fldChar w:fldCharType="separate"/>
        </w:r>
        <w:r w:rsidR="00B37C55">
          <w:rPr>
            <w:noProof/>
            <w:webHidden/>
          </w:rPr>
          <w:t>23</w:t>
        </w:r>
        <w:r w:rsidR="00B37C55">
          <w:rPr>
            <w:noProof/>
            <w:webHidden/>
          </w:rPr>
          <w:fldChar w:fldCharType="end"/>
        </w:r>
      </w:hyperlink>
    </w:p>
    <w:p w14:paraId="36223194" w14:textId="6C4ACC8B" w:rsidR="00B37C55" w:rsidRDefault="00C474BB">
      <w:pPr>
        <w:pStyle w:val="TDC3"/>
        <w:tabs>
          <w:tab w:val="left" w:pos="1320"/>
          <w:tab w:val="right" w:leader="dot" w:pos="9061"/>
        </w:tabs>
        <w:rPr>
          <w:rFonts w:eastAsiaTheme="minorEastAsia" w:cstheme="minorBidi"/>
          <w:noProof/>
          <w:sz w:val="22"/>
          <w:szCs w:val="22"/>
        </w:rPr>
      </w:pPr>
      <w:hyperlink w:anchor="_Toc71712085" w:history="1">
        <w:r w:rsidR="00B37C55" w:rsidRPr="00FC5A83">
          <w:rPr>
            <w:rStyle w:val="Hipervnculo"/>
            <w:noProof/>
          </w:rPr>
          <w:t>6.2.1.</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_Toc71712085 \h </w:instrText>
        </w:r>
        <w:r w:rsidR="00B37C55">
          <w:rPr>
            <w:noProof/>
            <w:webHidden/>
          </w:rPr>
        </w:r>
        <w:r w:rsidR="00B37C55">
          <w:rPr>
            <w:noProof/>
            <w:webHidden/>
          </w:rPr>
          <w:fldChar w:fldCharType="separate"/>
        </w:r>
        <w:r w:rsidR="00B37C55">
          <w:rPr>
            <w:noProof/>
            <w:webHidden/>
          </w:rPr>
          <w:t>23</w:t>
        </w:r>
        <w:r w:rsidR="00B37C55">
          <w:rPr>
            <w:noProof/>
            <w:webHidden/>
          </w:rPr>
          <w:fldChar w:fldCharType="end"/>
        </w:r>
      </w:hyperlink>
    </w:p>
    <w:p w14:paraId="58D4C7B7" w14:textId="01B73251" w:rsidR="00B37C55" w:rsidRDefault="00C474BB">
      <w:pPr>
        <w:pStyle w:val="TDC3"/>
        <w:tabs>
          <w:tab w:val="left" w:pos="1320"/>
          <w:tab w:val="right" w:leader="dot" w:pos="9061"/>
        </w:tabs>
        <w:rPr>
          <w:rFonts w:eastAsiaTheme="minorEastAsia" w:cstheme="minorBidi"/>
          <w:noProof/>
          <w:sz w:val="22"/>
          <w:szCs w:val="22"/>
        </w:rPr>
      </w:pPr>
      <w:hyperlink w:anchor="_Toc71712086" w:history="1">
        <w:r w:rsidR="00B37C55" w:rsidRPr="00FC5A83">
          <w:rPr>
            <w:rStyle w:val="Hipervnculo"/>
            <w:noProof/>
          </w:rPr>
          <w:t>6.2.2.</w:t>
        </w:r>
        <w:r w:rsidR="00B37C55">
          <w:rPr>
            <w:rFonts w:eastAsiaTheme="minorEastAsia" w:cstheme="minorBidi"/>
            <w:noProof/>
            <w:sz w:val="22"/>
            <w:szCs w:val="22"/>
          </w:rPr>
          <w:tab/>
        </w:r>
        <w:r w:rsidR="00B37C55" w:rsidRPr="00FC5A83">
          <w:rPr>
            <w:rStyle w:val="Hipervnculo"/>
            <w:noProof/>
          </w:rPr>
          <w:t>“Título 3” del menú de estilos</w:t>
        </w:r>
        <w:r w:rsidR="00B37C55">
          <w:rPr>
            <w:noProof/>
            <w:webHidden/>
          </w:rPr>
          <w:tab/>
        </w:r>
        <w:r w:rsidR="00B37C55">
          <w:rPr>
            <w:noProof/>
            <w:webHidden/>
          </w:rPr>
          <w:fldChar w:fldCharType="begin"/>
        </w:r>
        <w:r w:rsidR="00B37C55">
          <w:rPr>
            <w:noProof/>
            <w:webHidden/>
          </w:rPr>
          <w:instrText xml:space="preserve"> PAGEREF _Toc71712086 \h </w:instrText>
        </w:r>
        <w:r w:rsidR="00B37C55">
          <w:rPr>
            <w:noProof/>
            <w:webHidden/>
          </w:rPr>
        </w:r>
        <w:r w:rsidR="00B37C55">
          <w:rPr>
            <w:noProof/>
            <w:webHidden/>
          </w:rPr>
          <w:fldChar w:fldCharType="separate"/>
        </w:r>
        <w:r w:rsidR="00B37C55">
          <w:rPr>
            <w:noProof/>
            <w:webHidden/>
          </w:rPr>
          <w:t>23</w:t>
        </w:r>
        <w:r w:rsidR="00B37C55">
          <w:rPr>
            <w:noProof/>
            <w:webHidden/>
          </w:rPr>
          <w:fldChar w:fldCharType="end"/>
        </w:r>
      </w:hyperlink>
    </w:p>
    <w:p w14:paraId="75FEA639" w14:textId="36C08EBD" w:rsidR="00B37C55" w:rsidRDefault="00C474BB">
      <w:pPr>
        <w:pStyle w:val="TDC1"/>
        <w:tabs>
          <w:tab w:val="right" w:leader="dot" w:pos="9061"/>
        </w:tabs>
        <w:rPr>
          <w:rFonts w:eastAsiaTheme="minorEastAsia" w:cstheme="minorBidi"/>
          <w:noProof/>
          <w:sz w:val="22"/>
          <w:szCs w:val="22"/>
        </w:rPr>
      </w:pPr>
      <w:hyperlink w:anchor="_Toc71712087" w:history="1">
        <w:r w:rsidR="00B37C55" w:rsidRPr="00FC5A83">
          <w:rPr>
            <w:rStyle w:val="Hipervnculo"/>
            <w:noProof/>
          </w:rPr>
          <w:t>Referencias bibliográficas</w:t>
        </w:r>
        <w:r w:rsidR="00B37C55">
          <w:rPr>
            <w:noProof/>
            <w:webHidden/>
          </w:rPr>
          <w:tab/>
        </w:r>
        <w:r w:rsidR="00B37C55">
          <w:rPr>
            <w:noProof/>
            <w:webHidden/>
          </w:rPr>
          <w:fldChar w:fldCharType="begin"/>
        </w:r>
        <w:r w:rsidR="00B37C55">
          <w:rPr>
            <w:noProof/>
            <w:webHidden/>
          </w:rPr>
          <w:instrText xml:space="preserve"> PAGEREF _Toc71712087 \h </w:instrText>
        </w:r>
        <w:r w:rsidR="00B37C55">
          <w:rPr>
            <w:noProof/>
            <w:webHidden/>
          </w:rPr>
        </w:r>
        <w:r w:rsidR="00B37C55">
          <w:rPr>
            <w:noProof/>
            <w:webHidden/>
          </w:rPr>
          <w:fldChar w:fldCharType="separate"/>
        </w:r>
        <w:r w:rsidR="00B37C55">
          <w:rPr>
            <w:noProof/>
            <w:webHidden/>
          </w:rPr>
          <w:t>24</w:t>
        </w:r>
        <w:r w:rsidR="00B37C55">
          <w:rPr>
            <w:noProof/>
            <w:webHidden/>
          </w:rPr>
          <w:fldChar w:fldCharType="end"/>
        </w:r>
      </w:hyperlink>
    </w:p>
    <w:p w14:paraId="453BC461" w14:textId="25205C60" w:rsidR="00B37C55" w:rsidRDefault="00C474BB">
      <w:pPr>
        <w:pStyle w:val="TDC1"/>
        <w:tabs>
          <w:tab w:val="left" w:pos="1100"/>
          <w:tab w:val="right" w:leader="dot" w:pos="9061"/>
        </w:tabs>
        <w:rPr>
          <w:rFonts w:eastAsiaTheme="minorEastAsia" w:cstheme="minorBidi"/>
          <w:noProof/>
          <w:sz w:val="22"/>
          <w:szCs w:val="22"/>
        </w:rPr>
      </w:pPr>
      <w:hyperlink w:anchor="_Toc71712088" w:history="1">
        <w:r w:rsidR="00B37C55" w:rsidRPr="00FC5A83">
          <w:rPr>
            <w:rStyle w:val="Hipervnculo"/>
            <w:noProof/>
          </w:rPr>
          <w:t>Anexo A.</w:t>
        </w:r>
        <w:r w:rsidR="00B37C55">
          <w:rPr>
            <w:rFonts w:eastAsiaTheme="minorEastAsia" w:cstheme="minorBidi"/>
            <w:noProof/>
            <w:sz w:val="22"/>
            <w:szCs w:val="22"/>
          </w:rPr>
          <w:tab/>
        </w:r>
        <w:r w:rsidR="00B37C55" w:rsidRPr="00FC5A83">
          <w:rPr>
            <w:rStyle w:val="Hipervnculo"/>
            <w:noProof/>
          </w:rPr>
          <w:t>Estilos</w:t>
        </w:r>
        <w:r w:rsidR="00B37C55">
          <w:rPr>
            <w:noProof/>
            <w:webHidden/>
          </w:rPr>
          <w:tab/>
        </w:r>
        <w:r w:rsidR="00B37C55">
          <w:rPr>
            <w:noProof/>
            <w:webHidden/>
          </w:rPr>
          <w:fldChar w:fldCharType="begin"/>
        </w:r>
        <w:r w:rsidR="00B37C55">
          <w:rPr>
            <w:noProof/>
            <w:webHidden/>
          </w:rPr>
          <w:instrText xml:space="preserve"> PAGEREF _Toc71712088 \h </w:instrText>
        </w:r>
        <w:r w:rsidR="00B37C55">
          <w:rPr>
            <w:noProof/>
            <w:webHidden/>
          </w:rPr>
        </w:r>
        <w:r w:rsidR="00B37C55">
          <w:rPr>
            <w:noProof/>
            <w:webHidden/>
          </w:rPr>
          <w:fldChar w:fldCharType="separate"/>
        </w:r>
        <w:r w:rsidR="00B37C55">
          <w:rPr>
            <w:noProof/>
            <w:webHidden/>
          </w:rPr>
          <w:t>25</w:t>
        </w:r>
        <w:r w:rsidR="00B37C55">
          <w:rPr>
            <w:noProof/>
            <w:webHidden/>
          </w:rPr>
          <w:fldChar w:fldCharType="end"/>
        </w:r>
      </w:hyperlink>
    </w:p>
    <w:p w14:paraId="0BBA519A" w14:textId="20E997D4" w:rsidR="005D549B" w:rsidRDefault="00423E85" w:rsidP="00B37C55">
      <w:pPr>
        <w:pStyle w:val="Ttulondices"/>
        <w:rPr>
          <w:rFonts w:asciiTheme="minorHAnsi" w:hAnsiTheme="minorHAnsi"/>
          <w:color w:val="auto"/>
          <w:sz w:val="24"/>
          <w:szCs w:val="24"/>
          <w:lang w:eastAsia="es-ES"/>
        </w:rPr>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7DF354C0" w14:textId="6738593E" w:rsidR="00B37C55" w:rsidRDefault="00B37C55">
      <w:pPr>
        <w:pStyle w:val="Tabladeilustraciones"/>
        <w:tabs>
          <w:tab w:val="right" w:pos="9061"/>
        </w:tabs>
        <w:rPr>
          <w:rFonts w:eastAsiaTheme="minorEastAsia" w:cstheme="minorBidi"/>
          <w:noProof/>
          <w:sz w:val="22"/>
          <w:szCs w:val="22"/>
        </w:rPr>
      </w:pPr>
      <w:r>
        <w:fldChar w:fldCharType="begin"/>
      </w:r>
      <w:r>
        <w:instrText xml:space="preserve"> TOC \h \z \c "Figura" </w:instrText>
      </w:r>
      <w:r>
        <w:fldChar w:fldCharType="separate"/>
      </w:r>
      <w:hyperlink w:anchor="_Toc71712015" w:history="1">
        <w:r w:rsidRPr="009E7473">
          <w:rPr>
            <w:rStyle w:val="Hipervnculo"/>
            <w:i/>
            <w:iCs/>
            <w:noProof/>
          </w:rPr>
          <w:t>Figura 1 Fases de la metodología (elaboración propia)</w:t>
        </w:r>
        <w:r>
          <w:rPr>
            <w:noProof/>
            <w:webHidden/>
          </w:rPr>
          <w:tab/>
        </w:r>
        <w:r>
          <w:rPr>
            <w:noProof/>
            <w:webHidden/>
          </w:rPr>
          <w:fldChar w:fldCharType="begin"/>
        </w:r>
        <w:r>
          <w:rPr>
            <w:noProof/>
            <w:webHidden/>
          </w:rPr>
          <w:instrText xml:space="preserve"> PAGEREF _Toc71712015 \h </w:instrText>
        </w:r>
        <w:r>
          <w:rPr>
            <w:noProof/>
            <w:webHidden/>
          </w:rPr>
        </w:r>
        <w:r>
          <w:rPr>
            <w:noProof/>
            <w:webHidden/>
          </w:rPr>
          <w:fldChar w:fldCharType="separate"/>
        </w:r>
        <w:r>
          <w:rPr>
            <w:noProof/>
            <w:webHidden/>
          </w:rPr>
          <w:t>13</w:t>
        </w:r>
        <w:r>
          <w:rPr>
            <w:noProof/>
            <w:webHidden/>
          </w:rPr>
          <w:fldChar w:fldCharType="end"/>
        </w:r>
      </w:hyperlink>
    </w:p>
    <w:p w14:paraId="7B07356B" w14:textId="6F36F7F2" w:rsidR="00B37C55" w:rsidRDefault="00C474BB">
      <w:pPr>
        <w:pStyle w:val="Tabladeilustraciones"/>
        <w:tabs>
          <w:tab w:val="right" w:pos="9061"/>
        </w:tabs>
        <w:rPr>
          <w:rFonts w:eastAsiaTheme="minorEastAsia" w:cstheme="minorBidi"/>
          <w:noProof/>
          <w:sz w:val="22"/>
          <w:szCs w:val="22"/>
        </w:rPr>
      </w:pPr>
      <w:hyperlink w:anchor="_Toc71712016" w:history="1">
        <w:r w:rsidR="00B37C55" w:rsidRPr="009E7473">
          <w:rPr>
            <w:rStyle w:val="Hipervnculo"/>
            <w:i/>
            <w:iCs/>
            <w:noProof/>
          </w:rPr>
          <w:t>Figura 2 Definición de procesos de la fase de planeación (elaboración propia)</w:t>
        </w:r>
        <w:r w:rsidR="00B37C55">
          <w:rPr>
            <w:noProof/>
            <w:webHidden/>
          </w:rPr>
          <w:tab/>
        </w:r>
        <w:r w:rsidR="00B37C55">
          <w:rPr>
            <w:noProof/>
            <w:webHidden/>
          </w:rPr>
          <w:fldChar w:fldCharType="begin"/>
        </w:r>
        <w:r w:rsidR="00B37C55">
          <w:rPr>
            <w:noProof/>
            <w:webHidden/>
          </w:rPr>
          <w:instrText xml:space="preserve"> PAGEREF _Toc71712016 \h </w:instrText>
        </w:r>
        <w:r w:rsidR="00B37C55">
          <w:rPr>
            <w:noProof/>
            <w:webHidden/>
          </w:rPr>
        </w:r>
        <w:r w:rsidR="00B37C55">
          <w:rPr>
            <w:noProof/>
            <w:webHidden/>
          </w:rPr>
          <w:fldChar w:fldCharType="separate"/>
        </w:r>
        <w:r w:rsidR="00B37C55">
          <w:rPr>
            <w:noProof/>
            <w:webHidden/>
          </w:rPr>
          <w:t>14</w:t>
        </w:r>
        <w:r w:rsidR="00B37C55">
          <w:rPr>
            <w:noProof/>
            <w:webHidden/>
          </w:rPr>
          <w:fldChar w:fldCharType="end"/>
        </w:r>
      </w:hyperlink>
    </w:p>
    <w:p w14:paraId="5E994AD2" w14:textId="3046B6D4" w:rsidR="00B37C55" w:rsidRDefault="00C474BB">
      <w:pPr>
        <w:pStyle w:val="Tabladeilustraciones"/>
        <w:tabs>
          <w:tab w:val="right" w:pos="9061"/>
        </w:tabs>
        <w:rPr>
          <w:rFonts w:eastAsiaTheme="minorEastAsia" w:cstheme="minorBidi"/>
          <w:noProof/>
          <w:sz w:val="22"/>
          <w:szCs w:val="22"/>
        </w:rPr>
      </w:pPr>
      <w:hyperlink w:anchor="_Toc71712017" w:history="1">
        <w:r w:rsidR="00B37C55" w:rsidRPr="009E7473">
          <w:rPr>
            <w:rStyle w:val="Hipervnculo"/>
            <w:i/>
            <w:iCs/>
            <w:noProof/>
          </w:rPr>
          <w:t>Figura 3 Definición de procesos de la fase de diseño (elaboración propia)</w:t>
        </w:r>
        <w:r w:rsidR="00B37C55">
          <w:rPr>
            <w:noProof/>
            <w:webHidden/>
          </w:rPr>
          <w:tab/>
        </w:r>
        <w:r w:rsidR="00B37C55">
          <w:rPr>
            <w:noProof/>
            <w:webHidden/>
          </w:rPr>
          <w:fldChar w:fldCharType="begin"/>
        </w:r>
        <w:r w:rsidR="00B37C55">
          <w:rPr>
            <w:noProof/>
            <w:webHidden/>
          </w:rPr>
          <w:instrText xml:space="preserve"> PAGEREF _Toc71712017 \h </w:instrText>
        </w:r>
        <w:r w:rsidR="00B37C55">
          <w:rPr>
            <w:noProof/>
            <w:webHidden/>
          </w:rPr>
        </w:r>
        <w:r w:rsidR="00B37C55">
          <w:rPr>
            <w:noProof/>
            <w:webHidden/>
          </w:rPr>
          <w:fldChar w:fldCharType="separate"/>
        </w:r>
        <w:r w:rsidR="00B37C55">
          <w:rPr>
            <w:noProof/>
            <w:webHidden/>
          </w:rPr>
          <w:t>16</w:t>
        </w:r>
        <w:r w:rsidR="00B37C55">
          <w:rPr>
            <w:noProof/>
            <w:webHidden/>
          </w:rPr>
          <w:fldChar w:fldCharType="end"/>
        </w:r>
      </w:hyperlink>
    </w:p>
    <w:p w14:paraId="39D84B5B" w14:textId="74EF292C" w:rsidR="00B37C55" w:rsidRDefault="00C474BB">
      <w:pPr>
        <w:pStyle w:val="Tabladeilustraciones"/>
        <w:tabs>
          <w:tab w:val="right" w:pos="9061"/>
        </w:tabs>
        <w:rPr>
          <w:rFonts w:eastAsiaTheme="minorEastAsia" w:cstheme="minorBidi"/>
          <w:noProof/>
          <w:sz w:val="22"/>
          <w:szCs w:val="22"/>
        </w:rPr>
      </w:pPr>
      <w:hyperlink w:anchor="_Toc71712018" w:history="1">
        <w:r w:rsidR="00B37C55" w:rsidRPr="009E7473">
          <w:rPr>
            <w:rStyle w:val="Hipervnculo"/>
            <w:i/>
            <w:iCs/>
            <w:noProof/>
          </w:rPr>
          <w:t>Figura 4 Definición de procesos de la fase de desarrollo (elaboración propia)</w:t>
        </w:r>
        <w:r w:rsidR="00B37C55">
          <w:rPr>
            <w:noProof/>
            <w:webHidden/>
          </w:rPr>
          <w:tab/>
        </w:r>
        <w:r w:rsidR="00B37C55">
          <w:rPr>
            <w:noProof/>
            <w:webHidden/>
          </w:rPr>
          <w:fldChar w:fldCharType="begin"/>
        </w:r>
        <w:r w:rsidR="00B37C55">
          <w:rPr>
            <w:noProof/>
            <w:webHidden/>
          </w:rPr>
          <w:instrText xml:space="preserve"> PAGEREF _Toc71712018 \h </w:instrText>
        </w:r>
        <w:r w:rsidR="00B37C55">
          <w:rPr>
            <w:noProof/>
            <w:webHidden/>
          </w:rPr>
        </w:r>
        <w:r w:rsidR="00B37C55">
          <w:rPr>
            <w:noProof/>
            <w:webHidden/>
          </w:rPr>
          <w:fldChar w:fldCharType="separate"/>
        </w:r>
        <w:r w:rsidR="00B37C55">
          <w:rPr>
            <w:noProof/>
            <w:webHidden/>
          </w:rPr>
          <w:t>18</w:t>
        </w:r>
        <w:r w:rsidR="00B37C55">
          <w:rPr>
            <w:noProof/>
            <w:webHidden/>
          </w:rPr>
          <w:fldChar w:fldCharType="end"/>
        </w:r>
      </w:hyperlink>
    </w:p>
    <w:p w14:paraId="39CFBF92" w14:textId="3970D007" w:rsidR="00B37C55" w:rsidRDefault="00C474BB">
      <w:pPr>
        <w:pStyle w:val="Tabladeilustraciones"/>
        <w:tabs>
          <w:tab w:val="right" w:pos="9061"/>
        </w:tabs>
        <w:rPr>
          <w:rFonts w:eastAsiaTheme="minorEastAsia" w:cstheme="minorBidi"/>
          <w:noProof/>
          <w:sz w:val="22"/>
          <w:szCs w:val="22"/>
        </w:rPr>
      </w:pPr>
      <w:hyperlink w:anchor="_Toc71712019" w:history="1">
        <w:r w:rsidR="00B37C55" w:rsidRPr="009E7473">
          <w:rPr>
            <w:rStyle w:val="Hipervnculo"/>
            <w:i/>
            <w:iCs/>
            <w:noProof/>
          </w:rPr>
          <w:t>Figura 5 Definición de procesos de la fase de implementación (elaboración propia)</w:t>
        </w:r>
        <w:r w:rsidR="00B37C55">
          <w:rPr>
            <w:noProof/>
            <w:webHidden/>
          </w:rPr>
          <w:tab/>
        </w:r>
        <w:r w:rsidR="00B37C55">
          <w:rPr>
            <w:noProof/>
            <w:webHidden/>
          </w:rPr>
          <w:fldChar w:fldCharType="begin"/>
        </w:r>
        <w:r w:rsidR="00B37C55">
          <w:rPr>
            <w:noProof/>
            <w:webHidden/>
          </w:rPr>
          <w:instrText xml:space="preserve"> PAGEREF _Toc71712019 \h </w:instrText>
        </w:r>
        <w:r w:rsidR="00B37C55">
          <w:rPr>
            <w:noProof/>
            <w:webHidden/>
          </w:rPr>
        </w:r>
        <w:r w:rsidR="00B37C55">
          <w:rPr>
            <w:noProof/>
            <w:webHidden/>
          </w:rPr>
          <w:fldChar w:fldCharType="separate"/>
        </w:r>
        <w:r w:rsidR="00B37C55">
          <w:rPr>
            <w:noProof/>
            <w:webHidden/>
          </w:rPr>
          <w:t>19</w:t>
        </w:r>
        <w:r w:rsidR="00B37C55">
          <w:rPr>
            <w:noProof/>
            <w:webHidden/>
          </w:rPr>
          <w:fldChar w:fldCharType="end"/>
        </w:r>
      </w:hyperlink>
    </w:p>
    <w:p w14:paraId="71F511E3" w14:textId="0001FCC3" w:rsidR="00B37C55" w:rsidRDefault="00C474BB">
      <w:pPr>
        <w:pStyle w:val="Tabladeilustraciones"/>
        <w:tabs>
          <w:tab w:val="right" w:pos="9061"/>
        </w:tabs>
        <w:rPr>
          <w:rFonts w:eastAsiaTheme="minorEastAsia" w:cstheme="minorBidi"/>
          <w:noProof/>
          <w:sz w:val="22"/>
          <w:szCs w:val="22"/>
        </w:rPr>
      </w:pPr>
      <w:hyperlink w:anchor="_Toc71712020" w:history="1">
        <w:r w:rsidR="00B37C55" w:rsidRPr="009E7473">
          <w:rPr>
            <w:rStyle w:val="Hipervnculo"/>
            <w:noProof/>
          </w:rPr>
          <w:t>Figura 6. “Figuras” del menú de estilos. (Elaboración propia)</w:t>
        </w:r>
        <w:r w:rsidR="00B37C55">
          <w:rPr>
            <w:noProof/>
            <w:webHidden/>
          </w:rPr>
          <w:tab/>
        </w:r>
        <w:r w:rsidR="00B37C55">
          <w:rPr>
            <w:noProof/>
            <w:webHidden/>
          </w:rPr>
          <w:fldChar w:fldCharType="begin"/>
        </w:r>
        <w:r w:rsidR="00B37C55">
          <w:rPr>
            <w:noProof/>
            <w:webHidden/>
          </w:rPr>
          <w:instrText xml:space="preserve"> PAGEREF _Toc71712020 \h </w:instrText>
        </w:r>
        <w:r w:rsidR="00B37C55">
          <w:rPr>
            <w:noProof/>
            <w:webHidden/>
          </w:rPr>
        </w:r>
        <w:r w:rsidR="00B37C55">
          <w:rPr>
            <w:noProof/>
            <w:webHidden/>
          </w:rPr>
          <w:fldChar w:fldCharType="separate"/>
        </w:r>
        <w:r w:rsidR="00B37C55">
          <w:rPr>
            <w:noProof/>
            <w:webHidden/>
          </w:rPr>
          <w:t>25</w:t>
        </w:r>
        <w:r w:rsidR="00B37C55">
          <w:rPr>
            <w:noProof/>
            <w:webHidden/>
          </w:rPr>
          <w:fldChar w:fldCharType="end"/>
        </w:r>
      </w:hyperlink>
    </w:p>
    <w:p w14:paraId="1E3A83DC" w14:textId="61BC271A" w:rsidR="00B37C55" w:rsidRDefault="00B37C55" w:rsidP="00B37C55">
      <w:pPr>
        <w:pStyle w:val="Ttulondices"/>
      </w:pPr>
      <w: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264C782D" w14:textId="0F7F3AC6" w:rsidR="00561E0D" w:rsidRDefault="00C10A65">
      <w:pPr>
        <w:pStyle w:val="Tabladeilustraciones"/>
        <w:tabs>
          <w:tab w:val="right" w:leader="dot" w:pos="9061"/>
        </w:tabs>
        <w:rPr>
          <w:rFonts w:eastAsiaTheme="minorEastAsia" w:cstheme="minorBidi"/>
          <w:noProof/>
          <w:sz w:val="22"/>
          <w:szCs w:val="22"/>
        </w:rPr>
      </w:pPr>
      <w:r w:rsidRPr="00B56FB6">
        <w:fldChar w:fldCharType="begin"/>
      </w:r>
      <w:r w:rsidRPr="00B56FB6">
        <w:instrText xml:space="preserve"> TOC \h \z \t "Título de TDC;Tablas" \c </w:instrText>
      </w:r>
      <w:r w:rsidRPr="00B56FB6">
        <w:fldChar w:fldCharType="separate"/>
      </w:r>
      <w:hyperlink w:anchor="_Toc50557430" w:history="1">
        <w:r w:rsidR="00561E0D" w:rsidRPr="005E4CBC">
          <w:rPr>
            <w:rStyle w:val="Hipervnculo"/>
            <w:noProof/>
          </w:rPr>
          <w:t>Tabla 1. “Tablas” del menú de estilos</w:t>
        </w:r>
        <w:r w:rsidR="00561E0D">
          <w:rPr>
            <w:noProof/>
            <w:webHidden/>
          </w:rPr>
          <w:tab/>
        </w:r>
        <w:r w:rsidR="00561E0D">
          <w:rPr>
            <w:noProof/>
            <w:webHidden/>
          </w:rPr>
          <w:fldChar w:fldCharType="begin"/>
        </w:r>
        <w:r w:rsidR="00561E0D">
          <w:rPr>
            <w:noProof/>
            <w:webHidden/>
          </w:rPr>
          <w:instrText xml:space="preserve"> PAGEREF _Toc50557430 \h </w:instrText>
        </w:r>
        <w:r w:rsidR="00561E0D">
          <w:rPr>
            <w:noProof/>
            <w:webHidden/>
          </w:rPr>
        </w:r>
        <w:r w:rsidR="00561E0D">
          <w:rPr>
            <w:noProof/>
            <w:webHidden/>
          </w:rPr>
          <w:fldChar w:fldCharType="separate"/>
        </w:r>
        <w:r w:rsidR="00561E0D">
          <w:rPr>
            <w:noProof/>
            <w:webHidden/>
          </w:rPr>
          <w:t>15</w:t>
        </w:r>
        <w:r w:rsidR="00561E0D">
          <w:rPr>
            <w:noProof/>
            <w:webHidden/>
          </w:rPr>
          <w:fldChar w:fldCharType="end"/>
        </w:r>
      </w:hyperlink>
    </w:p>
    <w:p w14:paraId="5EAB2F23" w14:textId="516198E0" w:rsidR="00561E0D" w:rsidRDefault="00561E0D">
      <w:pPr>
        <w:pStyle w:val="Tabladeilustraciones"/>
        <w:tabs>
          <w:tab w:val="right" w:leader="dot" w:pos="9061"/>
        </w:tabs>
        <w:rPr>
          <w:rFonts w:eastAsiaTheme="minorEastAsia" w:cstheme="minorBidi"/>
          <w:noProof/>
          <w:sz w:val="22"/>
          <w:szCs w:val="22"/>
        </w:rPr>
      </w:pPr>
    </w:p>
    <w:p w14:paraId="111F1A94" w14:textId="683C34EB" w:rsidR="005D549B" w:rsidRPr="00727AE8" w:rsidRDefault="00C10A65" w:rsidP="006403BD">
      <w:pPr>
        <w:pStyle w:val="TtuloTDC"/>
      </w:pPr>
      <w:r w:rsidRPr="00B56FB6">
        <w:fldChar w:fldCharType="end"/>
      </w:r>
    </w:p>
    <w:p w14:paraId="714B5BC8" w14:textId="77777777" w:rsidR="005D549B" w:rsidRPr="00727AE8" w:rsidRDefault="005D549B" w:rsidP="006403BD"/>
    <w:p w14:paraId="730CF473" w14:textId="654721E5" w:rsidR="00C84740" w:rsidRPr="000D09A0" w:rsidRDefault="00A976F0" w:rsidP="000D09A0">
      <w:pPr>
        <w:pStyle w:val="Ttulo1"/>
      </w:pPr>
      <w:r w:rsidRPr="00727AE8">
        <w:br w:type="page"/>
      </w:r>
      <w:bookmarkStart w:id="1" w:name="_Toc71712048"/>
      <w:r w:rsidR="00E24FB6">
        <w:rPr>
          <w:caps w:val="0"/>
        </w:rPr>
        <w:lastRenderedPageBreak/>
        <w:t>Introducción</w:t>
      </w:r>
      <w:bookmarkEnd w:id="1"/>
      <w:r w:rsidR="00194057">
        <w:rPr>
          <w:caps w:val="0"/>
        </w:rPr>
        <w:t xml:space="preserve"> </w:t>
      </w:r>
    </w:p>
    <w:p w14:paraId="1A8B7D68" w14:textId="363C9D81" w:rsidR="008B4677" w:rsidRDefault="008B4677" w:rsidP="008B4677">
      <w:r>
        <w:t>EL 5 de octubre de 1961, en el marco de la conferencia Internacional de derecho privado en la Haya, Bélgica, Se creo el convenio que definía que la Apostilla sería la manera de legalizar documentos públicos para ser validos entre un país emisor y otro receptor que hayan firmado dicho convenio. La modernización de los procedimientos ha hecho posible que, en los últimos años, algunos de los países firmantes del convenio implementen, mediante sistemas informáticos, la apostilla electrónica de documentos públicos, con lo cual, el procedimiento de obtenerla queda simplificado a un proceso de envío, validación, creación de la apostilla y expedición.</w:t>
      </w:r>
    </w:p>
    <w:p w14:paraId="4C7C4C1F" w14:textId="4CF69F46" w:rsidR="00A227BE" w:rsidRDefault="008B4677" w:rsidP="008B4677">
      <w:r>
        <w:t>Lamentablemente, principalmente como consecuencia de la crisis sanitaria por COVID-19, la población en países que no cuentan con un sistema de apostilla electrónica ha quedado rezagada en comparación con otras naciones que, si tienen un sistema implementado, esto tiene como efecto que algunas personas tengan más obstáculos que otras cuando necesitan realizar algún tipo de trámite en otro país, quedando incluso en espera dichos tramites.</w:t>
      </w:r>
      <w:r w:rsidR="00A227BE">
        <w:t xml:space="preserve"> </w:t>
      </w:r>
    </w:p>
    <w:p w14:paraId="7456C1B0" w14:textId="119FE799" w:rsidR="008B4677" w:rsidRDefault="00A227BE" w:rsidP="008B4677">
      <w:r>
        <w:t>A</w:t>
      </w:r>
      <w:r w:rsidR="008B4677">
        <w:t>lgunos ejemplos de estos trámites son:</w:t>
      </w:r>
    </w:p>
    <w:p w14:paraId="57EBF761" w14:textId="5B86C70A" w:rsidR="008B4677" w:rsidRDefault="008B4677" w:rsidP="000F4235">
      <w:pPr>
        <w:pStyle w:val="Prrafodelista"/>
        <w:numPr>
          <w:ilvl w:val="0"/>
          <w:numId w:val="24"/>
        </w:numPr>
      </w:pPr>
      <w:r>
        <w:t>Solicitudes de Nacionalidad: Países como España, solicita el documento de Acreditación de antecedentes No Penales a los solicitantes de la nacionalidad, dicho documento debe estar debidamente apostillado para tener efecto en el País.</w:t>
      </w:r>
    </w:p>
    <w:p w14:paraId="583D999D" w14:textId="2C492DFA" w:rsidR="008B4677" w:rsidRDefault="008B4677" w:rsidP="008B4677">
      <w:pPr>
        <w:pStyle w:val="Prrafodelista"/>
        <w:numPr>
          <w:ilvl w:val="0"/>
          <w:numId w:val="24"/>
        </w:numPr>
      </w:pPr>
      <w:r>
        <w:t>Matrícula para Master: Las universidades requieren que los títulos de carrera universitaria sean debidamente apostillados, durante la crisis sanitaria algunos estudiantes han quedado imposibilitados de presentar este documento, por lo tanto, tienen que esperar hasta que la crisis termine para solicitarlo.</w:t>
      </w:r>
    </w:p>
    <w:p w14:paraId="0E7598BB" w14:textId="494BB9F9" w:rsidR="00A227BE" w:rsidRDefault="00A227BE" w:rsidP="00A227BE">
      <w:commentRangeStart w:id="2"/>
      <w:r>
        <w:t>En</w:t>
      </w:r>
      <w:commentRangeEnd w:id="2"/>
      <w:r w:rsidR="00C75479">
        <w:rPr>
          <w:rStyle w:val="Refdecomentario"/>
        </w:rPr>
        <w:commentReference w:id="2"/>
      </w:r>
      <w:r>
        <w:t xml:space="preserve"> el caso de México, l</w:t>
      </w:r>
      <w:r>
        <w:t>a existente normativa de apostillado consta de 2 tipos de apostilla electrónica, dependiendo del tipo de documento:</w:t>
      </w:r>
    </w:p>
    <w:p w14:paraId="1880B9A9" w14:textId="1E9CF3E3" w:rsidR="00A227BE" w:rsidRDefault="00A227BE" w:rsidP="00A227BE">
      <w:pPr>
        <w:pStyle w:val="Prrafodelista"/>
        <w:numPr>
          <w:ilvl w:val="0"/>
          <w:numId w:val="39"/>
        </w:numPr>
      </w:pPr>
      <w:r>
        <w:t>Apostillado Local: El cual es gestionado por los gobiernos centrales de cada región de México (estados mexicanos), sirve para legalizar internacionalmente documentación firmada por autoridades locales de dichos gobiernos.</w:t>
      </w:r>
    </w:p>
    <w:p w14:paraId="01B0B21B" w14:textId="7F8375D4" w:rsidR="00A227BE" w:rsidRDefault="00A227BE" w:rsidP="00C75479">
      <w:pPr>
        <w:pStyle w:val="Prrafodelista"/>
        <w:numPr>
          <w:ilvl w:val="0"/>
          <w:numId w:val="39"/>
        </w:numPr>
      </w:pPr>
      <w:r>
        <w:t>Apostillado Federal: El cual es gestionado por la Secretaría de Gobernación del gobierno federal, sirve para legalizar documentación firmada por autoridades del gobierno central federal mexicano.</w:t>
      </w:r>
    </w:p>
    <w:p w14:paraId="02F0D0AA" w14:textId="0CA8A8D3" w:rsidR="008B4677" w:rsidRDefault="008B4677" w:rsidP="008B4677">
      <w:commentRangeStart w:id="3"/>
      <w:r>
        <w:lastRenderedPageBreak/>
        <w:t>La</w:t>
      </w:r>
      <w:commentRangeEnd w:id="3"/>
      <w:r w:rsidR="00C75479">
        <w:rPr>
          <w:rStyle w:val="Refdecomentario"/>
        </w:rPr>
        <w:commentReference w:id="3"/>
      </w:r>
      <w:r>
        <w:t xml:space="preserve"> necesidad, entonces, de un marco de trabajo para la implementación de un sistema que pueda ser utilizado por aquellos países donde no se ha construido es de vital importancia en un mundo que pretende proveer de una igualdad de oportunidades a todas las personas, además que dicho marco de trabajo solo pretende digitalizar un proceso que ya existe y que es muy utilizado.</w:t>
      </w:r>
    </w:p>
    <w:p w14:paraId="69AD4AD5" w14:textId="05AC73A1" w:rsidR="008B4677" w:rsidRDefault="008B4677" w:rsidP="008B4677">
      <w:r>
        <w:t>Algunos de los beneficios de contar con un marco de trabajo estandarizado para la creación de un sistema de apostilla electrónica son:</w:t>
      </w:r>
    </w:p>
    <w:p w14:paraId="1D691792" w14:textId="25A6B876" w:rsidR="008B4677" w:rsidRDefault="008B4677" w:rsidP="008B4677">
      <w:pPr>
        <w:pStyle w:val="Prrafodelista"/>
        <w:numPr>
          <w:ilvl w:val="0"/>
          <w:numId w:val="25"/>
        </w:numPr>
      </w:pPr>
      <w:r>
        <w:t>La estandarización en los procesos es un reflejo de lo que la apostilla representa, ya que ésta se creó para facilitar la legalización de los documentos en los diversos países.</w:t>
      </w:r>
    </w:p>
    <w:p w14:paraId="4321A926" w14:textId="0C80F29D" w:rsidR="008B4677" w:rsidRDefault="008B4677" w:rsidP="008B4677">
      <w:pPr>
        <w:pStyle w:val="Prrafodelista"/>
        <w:numPr>
          <w:ilvl w:val="0"/>
          <w:numId w:val="25"/>
        </w:numPr>
      </w:pPr>
      <w:r>
        <w:t>Este marco de trabajo puede ser revisado, mejorado y complementado por miembros de la Conferencia de la Haya para que sirva como modelo y pueda ser replicado y generalizado, actualmente la haya no cuenta con ningún tipo de colección de buenas prácticas o marco de trabajo como este en su colección de documentación.</w:t>
      </w:r>
    </w:p>
    <w:p w14:paraId="49E836B8" w14:textId="77777777" w:rsidR="008B4677" w:rsidRDefault="008B4677" w:rsidP="008B4677">
      <w:pPr>
        <w:pStyle w:val="Prrafodelista"/>
      </w:pPr>
    </w:p>
    <w:p w14:paraId="161E5174" w14:textId="69C89FFC" w:rsidR="00C84740" w:rsidRPr="000D09A0" w:rsidRDefault="00E24FB6" w:rsidP="000D09A0">
      <w:pPr>
        <w:pStyle w:val="Ttulo2"/>
      </w:pPr>
      <w:bookmarkStart w:id="4" w:name="_Toc71712049"/>
      <w:r>
        <w:rPr>
          <w:caps w:val="0"/>
        </w:rPr>
        <w:t>Justificación del trabajo</w:t>
      </w:r>
      <w:bookmarkEnd w:id="4"/>
    </w:p>
    <w:p w14:paraId="7F5F7F9B" w14:textId="77777777" w:rsidR="003E6C6B" w:rsidRPr="00C75479" w:rsidRDefault="003E6C6B" w:rsidP="003E6C6B">
      <w:pPr>
        <w:rPr>
          <w:i/>
          <w:iCs/>
          <w:color w:val="767171" w:themeColor="background2" w:themeShade="80"/>
          <w:rPrChange w:id="5" w:author="Michel Castillo" w:date="2022-04-20T13:27:00Z">
            <w:rPr/>
          </w:rPrChange>
        </w:rPr>
      </w:pPr>
      <w:r w:rsidRPr="00C75479">
        <w:rPr>
          <w:i/>
          <w:iCs/>
          <w:color w:val="767171" w:themeColor="background2" w:themeShade="80"/>
          <w:rPrChange w:id="6" w:author="Michel Castillo" w:date="2022-04-20T13:27:00Z">
            <w:rPr/>
          </w:rPrChange>
        </w:rPr>
        <w:t>La implementación en Latinoamérica del gobierno electrónico tiene unas barreras económico, sociales y culturales que pueden ser encontradas y solventadas de manera similar en todos los países que componen el bloque. Por lo que un trabajo de desarrollo de un caso específico, puede ayudar a otros países a implementar la misma solución.</w:t>
      </w:r>
    </w:p>
    <w:p w14:paraId="0DAF4BC2" w14:textId="77777777" w:rsidR="003E6C6B" w:rsidRPr="00C75479" w:rsidRDefault="003E6C6B" w:rsidP="003E6C6B">
      <w:pPr>
        <w:rPr>
          <w:i/>
          <w:iCs/>
          <w:color w:val="767171" w:themeColor="background2" w:themeShade="80"/>
          <w:rPrChange w:id="7" w:author="Michel Castillo" w:date="2022-04-20T13:27:00Z">
            <w:rPr/>
          </w:rPrChange>
        </w:rPr>
      </w:pPr>
    </w:p>
    <w:p w14:paraId="5F2B1EDC" w14:textId="2187FAE3" w:rsidR="00E24FB6" w:rsidRPr="00C75479" w:rsidRDefault="003E6C6B" w:rsidP="003E6C6B">
      <w:pPr>
        <w:rPr>
          <w:i/>
          <w:iCs/>
          <w:color w:val="767171" w:themeColor="background2" w:themeShade="80"/>
          <w:rPrChange w:id="8" w:author="Michel Castillo" w:date="2022-04-20T13:27:00Z">
            <w:rPr/>
          </w:rPrChange>
        </w:rPr>
      </w:pPr>
      <w:r w:rsidRPr="00C75479">
        <w:rPr>
          <w:i/>
          <w:iCs/>
          <w:color w:val="767171" w:themeColor="background2" w:themeShade="80"/>
          <w:rPrChange w:id="9" w:author="Michel Castillo" w:date="2022-04-20T13:27:00Z">
            <w:rPr/>
          </w:rPrChange>
        </w:rPr>
        <w:t xml:space="preserve">La diferencia en el trabajo que pretendo presentar con respecto a otros trabajos, es la manera en que será enfocado, adaptando y creando ideas que resuelvan la problemática local. El gobierno electrónico es un tema que me interesa en muchos niveles y la abstracción de una metodología simple y un desarrollo que la ejemplifique es el perfecto inicio de futuros trabajos que complementen un estudio generalizado de gobierno electrónico desde diferentes perspectivas, como la social o la técnica, por lo que este trabajo es el inicio de una tesis más amplia en la cual me gustaría emplear mi tiempo en un </w:t>
      </w:r>
      <w:commentRangeStart w:id="10"/>
      <w:r w:rsidRPr="00C75479">
        <w:rPr>
          <w:i/>
          <w:iCs/>
          <w:color w:val="767171" w:themeColor="background2" w:themeShade="80"/>
          <w:rPrChange w:id="11" w:author="Michel Castillo" w:date="2022-04-20T13:27:00Z">
            <w:rPr/>
          </w:rPrChange>
        </w:rPr>
        <w:t>futuro</w:t>
      </w:r>
      <w:commentRangeEnd w:id="10"/>
      <w:r w:rsidR="00C75479">
        <w:rPr>
          <w:rStyle w:val="Refdecomentario"/>
        </w:rPr>
        <w:commentReference w:id="10"/>
      </w:r>
      <w:r w:rsidRPr="00C75479">
        <w:rPr>
          <w:i/>
          <w:iCs/>
          <w:color w:val="767171" w:themeColor="background2" w:themeShade="80"/>
          <w:rPrChange w:id="12" w:author="Michel Castillo" w:date="2022-04-20T13:27:00Z">
            <w:rPr/>
          </w:rPrChange>
        </w:rPr>
        <w:t>.</w:t>
      </w:r>
    </w:p>
    <w:p w14:paraId="5F95A2B4" w14:textId="75C8B3AD" w:rsidR="008C16EB" w:rsidRPr="000D09A0" w:rsidRDefault="00E24FB6" w:rsidP="000D09A0">
      <w:pPr>
        <w:pStyle w:val="Ttulo2"/>
      </w:pPr>
      <w:bookmarkStart w:id="13" w:name="_Toc71712050"/>
      <w:r>
        <w:rPr>
          <w:caps w:val="0"/>
        </w:rPr>
        <w:lastRenderedPageBreak/>
        <w:t>Planteamiento de la solución</w:t>
      </w:r>
      <w:bookmarkEnd w:id="13"/>
    </w:p>
    <w:p w14:paraId="4E6C7900" w14:textId="692359BD" w:rsidR="008C16EB" w:rsidRDefault="003E6C6B" w:rsidP="008C16EB">
      <w:r>
        <w:t>El presente trabajo tratará de servir de guía metodológica para un marco de trabajo que sea compatible con la elaboración de software gubernamental, intentando facilitar la implementación de soluciones electrónicas a las problemáticas que solo pueden resolver los gobiernos.</w:t>
      </w:r>
    </w:p>
    <w:p w14:paraId="0C36A64B" w14:textId="455FB613" w:rsidR="003E6C6B" w:rsidRDefault="003E6C6B" w:rsidP="008C16EB">
      <w:r>
        <w:t>El trabajo será desarrollado mediante un ejemplo de implementación, enfocándose directamente en el desarrollo de un sistema de gestión de apostilla electrónica que va a cumplir al cien por ciento los requerimientos que se proponen dentro del marco de trabajo.</w:t>
      </w:r>
    </w:p>
    <w:p w14:paraId="37A7C28A" w14:textId="1B1EE5FD" w:rsidR="003E6C6B" w:rsidRDefault="003E6C6B" w:rsidP="008C16EB">
      <w:r>
        <w:t>El marco de trabajo será definido mediante una selección de arquitecturas, buenas prácticas y la confección de una metodología de gestión de proyectos basada en los conceptos del PMBok</w:t>
      </w:r>
      <w:r w:rsidR="008B01B4">
        <w:rPr>
          <w:rFonts w:cstheme="minorHAnsi"/>
        </w:rPr>
        <w:t>©</w:t>
      </w:r>
      <w:r w:rsidR="008B01B4">
        <w:t xml:space="preserve"> </w:t>
      </w:r>
      <w:r w:rsidR="008B01B4">
        <w:fldChar w:fldCharType="begin" w:fldLock="1"/>
      </w:r>
      <w:r w:rsidR="007028A0">
        <w:instrText>ADDIN CSL_CITATION {"citationItems":[{"id":"ITEM-1","itemData":{"ISBN":"9781628253900","abstract":"This book was printed utilizing a patented anti-counterfeit print technology designed to prevent unauthorized reproductions. The paper color is gray instead of white. When the pages of the book are copied or scanned a hidden warning message will appear in the background. This security feature is intended to discourage anyone from attempting to illegally reproduce or counterfeit this book.","author":[{"dropping-particle":"","family":"Project Management Institute","given":"Inc.","non-dropping-particle":"","parse-names":false,"suffix":""}],"id":"ITEM-1","issued":{"date-parts":[["2020"]]},"title":"A Guide to the PROJECT MANAGEMENT BODY OF KNOWLEDGE (PMBOK® GUIDE) Sixth Edition","type":"book"},"uris":["http://www.mendeley.com/documents/?uuid=a6faeb84-8462-3065-97a7-85fdf070089e"]}],"mendeley":{"formattedCitation":"(Project Management Institute, 2020)","plainTextFormattedCitation":"(Project Management Institute, 2020)","previouslyFormattedCitation":"(Project Management Institute, 2020)"},"properties":{"noteIndex":0},"schema":"https://github.com/citation-style-language/schema/raw/master/csl-citation.json"}</w:instrText>
      </w:r>
      <w:r w:rsidR="008B01B4">
        <w:fldChar w:fldCharType="separate"/>
      </w:r>
      <w:r w:rsidR="008B01B4" w:rsidRPr="008B01B4">
        <w:rPr>
          <w:noProof/>
        </w:rPr>
        <w:t>(Project Management Institute, 2020)</w:t>
      </w:r>
      <w:r w:rsidR="008B01B4">
        <w:fldChar w:fldCharType="end"/>
      </w:r>
      <w:r>
        <w:t>, que será adaptada a las necesidades de proyectos gubernamentales y de las especificaciones de los países Latinoamericanos.</w:t>
      </w:r>
    </w:p>
    <w:p w14:paraId="2F28A5DA" w14:textId="17C4AF83" w:rsidR="003E6C6B" w:rsidRDefault="003E6C6B" w:rsidP="008C16EB">
      <w:r>
        <w:t>El desarrollo del sistema de gestión se ir</w:t>
      </w:r>
      <w:r w:rsidR="008B01B4">
        <w:t>á</w:t>
      </w:r>
      <w:r>
        <w:t xml:space="preserve"> presentando cumpliendo los pasos de la metodología propuesta, </w:t>
      </w:r>
      <w:r w:rsidR="008B01B4">
        <w:t>apoyándose de toda la documentación que la metodología.</w:t>
      </w:r>
    </w:p>
    <w:p w14:paraId="0C764480" w14:textId="1BD329AD" w:rsidR="008B01B4" w:rsidRDefault="008B01B4" w:rsidP="008C16EB">
      <w:r>
        <w:t>Al final, el sistema se implementará en un servicio de cloud para la revisión y a manera de demo.</w:t>
      </w:r>
    </w:p>
    <w:p w14:paraId="550443CF" w14:textId="47DD825D" w:rsidR="00E24FB6" w:rsidRPr="000D09A0" w:rsidRDefault="00E24FB6" w:rsidP="00E24FB6">
      <w:pPr>
        <w:pStyle w:val="Ttulo2"/>
      </w:pPr>
      <w:bookmarkStart w:id="14" w:name="_Toc71712051"/>
      <w:r>
        <w:rPr>
          <w:caps w:val="0"/>
        </w:rPr>
        <w:t>Estructura de la memoria</w:t>
      </w:r>
      <w:bookmarkEnd w:id="14"/>
    </w:p>
    <w:p w14:paraId="03B73AA1" w14:textId="7EE4EDA9" w:rsidR="005D549B" w:rsidRDefault="008B01B4" w:rsidP="006403BD">
      <w:r>
        <w:t xml:space="preserve">El contexto y estado del arte comenzará haciendo un análisis de los trabajos relacionados especificando las características donde convergen con el presente trabajo. </w:t>
      </w:r>
    </w:p>
    <w:p w14:paraId="2F7E70DE" w14:textId="272EBF66" w:rsidR="008B01B4" w:rsidRDefault="008B01B4" w:rsidP="006403BD">
      <w:r>
        <w:t>En los objetivos generales se describirán los propósitos que este trabajo tiene a manera de guía para que futuros implementadores de marco de trabajo tengan una visión de lo que conseguirán con la aplicación de dicho marco de trabajo, los objetivos específicos describirán la intención de las distintas etapas de la metodología confeccionada.</w:t>
      </w:r>
    </w:p>
    <w:p w14:paraId="6DCF3A12" w14:textId="17BACA64" w:rsidR="008B01B4" w:rsidRDefault="008B01B4" w:rsidP="006403BD">
      <w:r>
        <w:t>La metodología de trabajo define de manera general los procedimientos que han sido utilizados para la confección del marco de trabajo y de su implementación en la aplicación.</w:t>
      </w:r>
    </w:p>
    <w:p w14:paraId="73F3226F" w14:textId="357B0673" w:rsidR="008B01B4" w:rsidRDefault="008B01B4" w:rsidP="006403BD">
      <w:r>
        <w:t>El desarrollo especifico tendrá las siguientes etapas:</w:t>
      </w:r>
    </w:p>
    <w:p w14:paraId="5A4D8662" w14:textId="4BA56DB4" w:rsidR="008B01B4" w:rsidRDefault="008B01B4" w:rsidP="008B01B4">
      <w:pPr>
        <w:pStyle w:val="Prrafodelista"/>
        <w:numPr>
          <w:ilvl w:val="0"/>
          <w:numId w:val="26"/>
        </w:numPr>
      </w:pPr>
      <w:r>
        <w:t>Definición de la documentación requerida.</w:t>
      </w:r>
    </w:p>
    <w:p w14:paraId="246E5D65" w14:textId="7AC7E936" w:rsidR="008B01B4" w:rsidRDefault="008B01B4" w:rsidP="008B01B4">
      <w:pPr>
        <w:pStyle w:val="Prrafodelista"/>
        <w:numPr>
          <w:ilvl w:val="0"/>
          <w:numId w:val="26"/>
        </w:numPr>
      </w:pPr>
      <w:r>
        <w:lastRenderedPageBreak/>
        <w:t>Aplicación de la metodología en la creación del sistema de gestión de apostilla electrónica.</w:t>
      </w:r>
    </w:p>
    <w:p w14:paraId="624AA777" w14:textId="560CBFCE" w:rsidR="008B01B4" w:rsidRDefault="008B01B4" w:rsidP="008B01B4">
      <w:pPr>
        <w:pStyle w:val="Prrafodelista"/>
        <w:numPr>
          <w:ilvl w:val="0"/>
          <w:numId w:val="26"/>
        </w:numPr>
      </w:pPr>
      <w:r>
        <w:t>Documentación implementada para el sistema de gestión de apostilla electrónica.</w:t>
      </w:r>
    </w:p>
    <w:p w14:paraId="42273899" w14:textId="4ADFF13E" w:rsidR="008B01B4" w:rsidRDefault="008B01B4" w:rsidP="008B01B4">
      <w:pPr>
        <w:pStyle w:val="Prrafodelista"/>
        <w:numPr>
          <w:ilvl w:val="0"/>
          <w:numId w:val="26"/>
        </w:numPr>
      </w:pPr>
      <w:r>
        <w:t>Prototipo del sistema y presentación del resultado de a implementación</w:t>
      </w:r>
    </w:p>
    <w:p w14:paraId="324EA450" w14:textId="2E129565" w:rsidR="008B01B4" w:rsidRDefault="008B01B4" w:rsidP="008B01B4">
      <w:pPr>
        <w:pStyle w:val="Prrafodelista"/>
        <w:numPr>
          <w:ilvl w:val="0"/>
          <w:numId w:val="26"/>
        </w:numPr>
      </w:pPr>
      <w:r>
        <w:t>Conclusiones.</w:t>
      </w:r>
    </w:p>
    <w:p w14:paraId="19FA1571" w14:textId="0B82F974" w:rsidR="008B01B4" w:rsidRPr="00727AE8" w:rsidRDefault="008B01B4" w:rsidP="008B01B4">
      <w:r>
        <w:t xml:space="preserve">Las conclusiones se enfocarán en definir cuáles fueron las áreas de oportunidad que fueron cubiertas con el presente trabajo y de presentar las futuras líneas de investigación que </w:t>
      </w:r>
      <w:r w:rsidR="007028A0">
        <w:t>se han localizado.</w:t>
      </w:r>
    </w:p>
    <w:p w14:paraId="2750F254" w14:textId="100D4BBB" w:rsidR="00DA0FCE" w:rsidRDefault="00DA0FCE">
      <w:pPr>
        <w:spacing w:before="0" w:after="0" w:line="240" w:lineRule="auto"/>
        <w:jc w:val="left"/>
      </w:pPr>
      <w:r>
        <w:br w:type="page"/>
      </w:r>
    </w:p>
    <w:p w14:paraId="0F74AF77" w14:textId="3AA89269" w:rsidR="00DA0FCE" w:rsidRDefault="00E24FB6" w:rsidP="000D09A0">
      <w:pPr>
        <w:pStyle w:val="Ttulo1"/>
        <w:rPr>
          <w:caps w:val="0"/>
        </w:rPr>
      </w:pPr>
      <w:bookmarkStart w:id="15" w:name="_Toc71712052"/>
      <w:r>
        <w:rPr>
          <w:caps w:val="0"/>
        </w:rPr>
        <w:lastRenderedPageBreak/>
        <w:t>Contexto y estado del arte</w:t>
      </w:r>
      <w:bookmarkEnd w:id="15"/>
    </w:p>
    <w:p w14:paraId="5B1B043C" w14:textId="77777777" w:rsidR="007028A0" w:rsidRDefault="007028A0" w:rsidP="007028A0">
      <w:r>
        <w:t>Se han analizado diversos trabajos que han aportado ideas para la creación del presente trabajo.</w:t>
      </w:r>
      <w:r w:rsidRPr="007028A0">
        <w:t xml:space="preserve"> </w:t>
      </w:r>
    </w:p>
    <w:p w14:paraId="2B25D172" w14:textId="15946058" w:rsidR="00AF5DED" w:rsidRDefault="007028A0" w:rsidP="00AF5DED">
      <w:pPr>
        <w:pStyle w:val="Prrafodelista"/>
        <w:numPr>
          <w:ilvl w:val="0"/>
          <w:numId w:val="40"/>
        </w:numPr>
        <w:rPr>
          <w:ins w:id="16" w:author="Michel Castillo" w:date="2022-04-20T13:28:00Z"/>
        </w:rPr>
      </w:pPr>
      <w:del w:id="17" w:author="Michel Castillo" w:date="2022-04-20T13:27:00Z">
        <w:r w:rsidDel="00AF5DED">
          <w:delText xml:space="preserve">1) </w:delText>
        </w:r>
      </w:del>
      <w:r w:rsidR="00AF5DED" w:rsidRPr="00AF5DED">
        <w:rPr>
          <w:lang w:val="en-US"/>
        </w:rPr>
        <w:t xml:space="preserve">The Use of Analytic Hierarchy Process for Software Development Method Selection: A Perspective of e-Government in Indonesia, Melisa Helingo, Betty Purwandari*, Riri Satria, Iis Solichah, </w:t>
      </w:r>
      <w:r w:rsidR="00AF5DED" w:rsidRPr="00AF5DED">
        <w:rPr>
          <w:lang w:val="en-US"/>
        </w:rPr>
        <w:fldChar w:fldCharType="begin" w:fldLock="1"/>
      </w:r>
      <w:r w:rsidR="00AF5DED" w:rsidRPr="00AF5DED">
        <w:rPr>
          <w:lang w:val="en-US"/>
        </w:rPr>
        <w:instrText>ADDIN CSL_CITATION {"citationItems":[{"id":"ITEM-1","itemData":{"DOI":"10.1016/j.procs.2017.12.171","abstract":"Information Technology (IT) has played an important role at the Ministry of Foreign Affairs of the Republic of Indonesia (Kemlu). It provides e-government services to cut long bureaucracy and achieve priorities in foreign policies. As the organization grows, there are needs to develop new software in this e-government context. In general, it requires a software development standard procedure to meet software quality assurance. In Kemlu the standard procedure in software development becomes more critical due to frequent changes among IT team members. It is the nature of this organization to send their staffs to foreign countries for several years. Then they are back to home country for another couple of years, and get ready for their next assignments abroad. A fundamental step in a software development standard procedure is determining the most suitable software development method. However, there was lack of investigation for this selection. To address this problem, a study using Analytic Hierarchy Process (AHP) is conducted. The factor variables are personnel, requirements, applications, organizations, businesses, operations, and technology. The alternatives of software development methods are Waterfall, Incremental, Prototyping, Extreme Programming, Scrum, and Rational Unified Process. The results show that Prototyping is the fittest software development method for Kemlu.","author":[{"dropping-particle":"","family":"Helingo","given":"Melisa","non-dropping-particle":"","parse-names":false,"suffix":""},{"dropping-particle":"","family":"Purwandari","given":"Betty","non-dropping-particle":"","parse-names":false,"suffix":""},{"dropping-particle":"","family":"Satria","given":"Riri","non-dropping-particle":"","parse-names":false,"suffix":""},{"dropping-particle":"","family":"Solichah","given":"Iis","non-dropping-particle":"","parse-names":false,"suffix":""}],"container-title":"Procedia Computer Science","id":"ITEM-1","issued":{"date-parts":[["2017"]]},"page":"405-414","title":"The Use of Analytic Hierarchy Process for Software Development Method Selection: A Perspective of e-Government in Indonesia","type":"article-journal","volume":"124"},"uris":["http://www.mendeley.com/documents/?uuid=1055692f-acaf-3f6c-beeb-295fb8f99fc0"]}],"mendeley":{"formattedCitation":"(Helingo et al., 2017)","plainTextFormattedCitation":"(Helingo et al., 2017)","previouslyFormattedCitation":"(Helingo et al., 2017)"},"properties":{"noteIndex":0},"schema":"https://github.com/citation-style-language/schema/raw/master/csl-citation.json"}</w:instrText>
      </w:r>
      <w:r w:rsidR="00AF5DED" w:rsidRPr="00AF5DED">
        <w:rPr>
          <w:lang w:val="en-US"/>
        </w:rPr>
        <w:fldChar w:fldCharType="separate"/>
      </w:r>
      <w:r w:rsidR="00AF5DED" w:rsidRPr="00AF5DED">
        <w:rPr>
          <w:noProof/>
          <w:lang w:val="en-US"/>
        </w:rPr>
        <w:t>(Helingo et al., 2017)</w:t>
      </w:r>
      <w:r w:rsidR="00AF5DED" w:rsidRPr="00AF5DED">
        <w:rPr>
          <w:lang w:val="en-US"/>
        </w:rPr>
        <w:fldChar w:fldCharType="end"/>
      </w:r>
      <w:r w:rsidR="00AF5DED" w:rsidRPr="00AF5DED">
        <w:rPr>
          <w:lang w:val="en-US"/>
        </w:rPr>
        <w:t xml:space="preserve">. </w:t>
      </w:r>
      <w:r w:rsidR="00AF5DED">
        <w:t>Este artículo provee de un entorno de trabajo para el desarrollo de software gubernamental en Indonesia. El entorno de trabajo se enfoca principalmente en el análisis de jerarquías de los requerimientos, con el cual proponen una serie de metodologías de desarrollo que pueden ser tomadas dependiendo del resultado de dicho análisis</w:t>
      </w:r>
      <w:ins w:id="18" w:author="Michel Castillo" w:date="2022-04-20T13:27:00Z">
        <w:r w:rsidR="00AF5DED">
          <w:t>.</w:t>
        </w:r>
      </w:ins>
    </w:p>
    <w:p w14:paraId="7840D307" w14:textId="77777777" w:rsidR="00AF5DED" w:rsidRDefault="00AF5DED" w:rsidP="00AF5DED">
      <w:pPr>
        <w:pStyle w:val="Prrafodelista"/>
        <w:rPr>
          <w:ins w:id="19" w:author="Michel Castillo" w:date="2022-04-20T13:27:00Z"/>
        </w:rPr>
      </w:pPr>
    </w:p>
    <w:p w14:paraId="05DD5E74" w14:textId="328330FF" w:rsidR="000D09A0" w:rsidRDefault="007028A0" w:rsidP="00AF5DED">
      <w:pPr>
        <w:pStyle w:val="Prrafodelista"/>
        <w:numPr>
          <w:ilvl w:val="0"/>
          <w:numId w:val="40"/>
        </w:numPr>
      </w:pPr>
      <w:r>
        <w:t xml:space="preserve">Mexico's Public Administration: Huge Problems, Partial Solutions, Maria Carmen del Prado, </w:t>
      </w:r>
      <w:r>
        <w:fldChar w:fldCharType="begin" w:fldLock="1"/>
      </w:r>
      <w:r>
        <w:instrText>ADDIN CSL_CITATION {"citationItems":[{"id":"ITEM-1","itemData":{"DOI":"10.1108/978-1-83982-676-420201008","abstract":"The purpose of this chapter is to analyze the profile of public administration concerning its capacity to authoritatively assign values to a society, and in particular to the political system in Mexico. Many of the recent transformations in the Mexican public administration have occurred in a context in which a democratic opening of the political system has been the main trait of public life. This is the main light under which these changes in Mexico's federal public administration in recent years should be read. The article explores the structural features of both the government and the federal public administration in Mexico. In particular, the transformation of the administrative apparatus not only in quantitative but also in qualitative terms is explained as a result of a change in the balance between the public and private sectors in recent decades, as well as the experience of the Professional Career Service and its impact on public officials in Mexico. We examine the links of the bureaucracy with political parties and civil society, as well as the political relationships within the public administration itself. We also describe accountability within the federal public administration. We explore recent reform and change processes in Mexico's administrative apparatus. Finally, some considerations are given to the opportunities and challenges facing the contemporary Mexican public administration as a result of having huge problems and at the same time partial solutions.","author":[{"dropping-particle":"","family":"Pardo","given":"María del Carmen","non-dropping-particle":"","parse-names":false,"suffix":""}],"container-title":"The Emerald Handbook of Public Administration in Latin America","id":"ITEM-1","issued":{"date-parts":[["2021","1","12"]]},"page":"177-202","publisher":"Emerald Publishing Limited","title":"Mexico's Public Administration: Huge Problems, Partial Solutions","type":"chapter"},"uris":["http://www.mendeley.com/documents/?uuid=768b459c-90dd-387c-a9c2-c1718743a9c5"]}],"mendeley":{"formattedCitation":"(Pardo, 2021)","plainTextFormattedCitation":"(Pardo, 2021)","previouslyFormattedCitation":"(Pardo, 2021)"},"properties":{"noteIndex":0},"schema":"https://github.com/citation-style-language/schema/raw/master/csl-citation.json"}</w:instrText>
      </w:r>
      <w:r>
        <w:fldChar w:fldCharType="separate"/>
      </w:r>
      <w:r w:rsidRPr="007028A0">
        <w:rPr>
          <w:noProof/>
        </w:rPr>
        <w:t>(Pardo, 2021)</w:t>
      </w:r>
      <w:r>
        <w:fldChar w:fldCharType="end"/>
      </w:r>
      <w:r>
        <w:t xml:space="preserve">. En el capítulo desarrollado por M.C. Pardo. Se exploran las características de la administración pública en México, lo cual es el principal contexto de la </w:t>
      </w:r>
      <w:commentRangeStart w:id="20"/>
      <w:r>
        <w:t>investigación</w:t>
      </w:r>
      <w:commentRangeEnd w:id="20"/>
      <w:r w:rsidR="00AF5DED">
        <w:rPr>
          <w:rStyle w:val="Refdecomentario"/>
        </w:rPr>
        <w:commentReference w:id="20"/>
      </w:r>
      <w:r>
        <w:t>.</w:t>
      </w:r>
      <w:r w:rsidR="000D09A0">
        <w:br w:type="page"/>
      </w:r>
    </w:p>
    <w:p w14:paraId="6D5AC36F" w14:textId="77777777" w:rsidR="00E24FB6" w:rsidRDefault="00E24FB6" w:rsidP="00E24FB6">
      <w:pPr>
        <w:pStyle w:val="Ttulo1"/>
        <w:rPr>
          <w:caps w:val="0"/>
        </w:rPr>
      </w:pPr>
      <w:bookmarkStart w:id="21" w:name="_Toc39524373"/>
      <w:bookmarkStart w:id="22" w:name="_Toc71712053"/>
      <w:r>
        <w:rPr>
          <w:caps w:val="0"/>
        </w:rPr>
        <w:lastRenderedPageBreak/>
        <w:t>Objetivos y Metodología de Trabajo</w:t>
      </w:r>
      <w:bookmarkEnd w:id="21"/>
      <w:bookmarkEnd w:id="22"/>
      <w:r>
        <w:rPr>
          <w:caps w:val="0"/>
        </w:rPr>
        <w:t xml:space="preserve"> </w:t>
      </w:r>
    </w:p>
    <w:p w14:paraId="2EC88688" w14:textId="3711E7C0" w:rsidR="000D09A0" w:rsidRDefault="00E24FB6" w:rsidP="000D09A0">
      <w:pPr>
        <w:pStyle w:val="Ttulo2"/>
        <w:rPr>
          <w:caps w:val="0"/>
        </w:rPr>
      </w:pPr>
      <w:bookmarkStart w:id="23" w:name="_Toc71712054"/>
      <w:r>
        <w:rPr>
          <w:caps w:val="0"/>
        </w:rPr>
        <w:t>Objetivo general</w:t>
      </w:r>
      <w:bookmarkEnd w:id="23"/>
    </w:p>
    <w:p w14:paraId="44F48CFD" w14:textId="47DF819A" w:rsidR="00E24FB6" w:rsidRPr="00E24FB6" w:rsidRDefault="007028A0" w:rsidP="00E24FB6">
      <w:r w:rsidRPr="007028A0">
        <w:t>Presentar el desarrollo metodológico, y técnico para el desarrollo de un sistema de gestión de apostillas electrónicas en países donde no se han implementado, en específico, en el caso de México</w:t>
      </w:r>
    </w:p>
    <w:p w14:paraId="35FCC0D4" w14:textId="2302EFA5" w:rsidR="000D09A0" w:rsidRPr="00DA0FCE" w:rsidRDefault="00E24FB6" w:rsidP="000D09A0">
      <w:pPr>
        <w:pStyle w:val="Ttulo2"/>
      </w:pPr>
      <w:bookmarkStart w:id="24" w:name="_Toc71712055"/>
      <w:r>
        <w:rPr>
          <w:caps w:val="0"/>
        </w:rPr>
        <w:t>Objetivos específicos</w:t>
      </w:r>
      <w:bookmarkEnd w:id="24"/>
    </w:p>
    <w:p w14:paraId="3C7E4B26" w14:textId="001B299B" w:rsidR="000D09A0" w:rsidRDefault="007028A0" w:rsidP="000D09A0">
      <w:pPr>
        <w:pStyle w:val="Ttulo3"/>
      </w:pPr>
      <w:bookmarkStart w:id="25" w:name="_Toc71712056"/>
      <w:r>
        <w:t>De la presentación del marco de trabajo</w:t>
      </w:r>
      <w:bookmarkEnd w:id="25"/>
    </w:p>
    <w:p w14:paraId="2D17BF87" w14:textId="1F91FEE7" w:rsidR="007028A0" w:rsidRPr="007028A0" w:rsidRDefault="007028A0" w:rsidP="007028A0">
      <w:r>
        <w:t>Definir un marco de trabajo estandarizado para la creación de software gubernamental que pueda ser implementado en países Latinoamericanos, para facilitar la transición digital en dichos países y contribuir a la igualdad de oportunidades de las personas.</w:t>
      </w:r>
    </w:p>
    <w:p w14:paraId="5415CB3E" w14:textId="4A8E48FD" w:rsidR="000D09A0" w:rsidRDefault="007028A0" w:rsidP="000D09A0">
      <w:pPr>
        <w:pStyle w:val="Ttulo3"/>
      </w:pPr>
      <w:bookmarkStart w:id="26" w:name="_Toc71712057"/>
      <w:r>
        <w:t>Del desarrollo implementado el marco de trabajo</w:t>
      </w:r>
      <w:bookmarkEnd w:id="26"/>
    </w:p>
    <w:p w14:paraId="4F92EF1F" w14:textId="2F2489DD" w:rsidR="007028A0" w:rsidRPr="007028A0" w:rsidRDefault="007028A0" w:rsidP="007028A0">
      <w:r>
        <w:t>Ejemplificar el marco de trabajo y contribuir con un sistema de apostilla electrónica que pueda ser usado por los países de Latinoamérica que no cuenten con un sistema propio.</w:t>
      </w:r>
    </w:p>
    <w:p w14:paraId="6322EC94" w14:textId="77777777" w:rsidR="000D09A0" w:rsidRDefault="000D09A0" w:rsidP="000D09A0"/>
    <w:p w14:paraId="4DDAC88D" w14:textId="27C9B81B" w:rsidR="000D09A0" w:rsidRDefault="00E24FB6" w:rsidP="000D09A0">
      <w:pPr>
        <w:pStyle w:val="Ttulo2"/>
        <w:rPr>
          <w:caps w:val="0"/>
        </w:rPr>
      </w:pPr>
      <w:bookmarkStart w:id="27" w:name="_Toc71712058"/>
      <w:r>
        <w:rPr>
          <w:caps w:val="0"/>
        </w:rPr>
        <w:t>Metodología de trabajo</w:t>
      </w:r>
      <w:bookmarkEnd w:id="27"/>
    </w:p>
    <w:p w14:paraId="5B64CAF8" w14:textId="77777777" w:rsidR="00B37C55" w:rsidRDefault="00B37C55" w:rsidP="00B37C55">
      <w:pPr>
        <w:rPr>
          <w:rFonts w:cs="Calibri"/>
        </w:rPr>
      </w:pPr>
    </w:p>
    <w:p w14:paraId="44CB6BC7" w14:textId="77777777" w:rsidR="00B37C55" w:rsidRDefault="00B37C55" w:rsidP="00B37C55">
      <w:pPr>
        <w:rPr>
          <w:rFonts w:cs="Calibri"/>
        </w:rPr>
      </w:pPr>
    </w:p>
    <w:p w14:paraId="087E3DC0" w14:textId="77777777" w:rsidR="00B37C55" w:rsidRDefault="00B37C55" w:rsidP="00B37C55">
      <w:pPr>
        <w:keepNext/>
      </w:pPr>
      <w:r>
        <w:rPr>
          <w:noProof/>
          <w:lang w:val="en-US"/>
        </w:rPr>
        <w:lastRenderedPageBreak/>
        <w:drawing>
          <wp:inline distT="0" distB="0" distL="0" distR="0" wp14:anchorId="30FD49B0" wp14:editId="0000BDA8">
            <wp:extent cx="5400675" cy="4752975"/>
            <wp:effectExtent l="0" t="0" r="0" b="952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F066115" w14:textId="03D81950" w:rsidR="00B37C55" w:rsidRPr="00B37C55" w:rsidRDefault="00B37C55" w:rsidP="00B37C55">
      <w:pPr>
        <w:pStyle w:val="Descripcin"/>
        <w:jc w:val="center"/>
        <w:rPr>
          <w:b w:val="0"/>
          <w:bCs w:val="0"/>
          <w:i/>
          <w:iCs/>
          <w:sz w:val="16"/>
          <w:szCs w:val="16"/>
        </w:rPr>
      </w:pPr>
      <w:bookmarkStart w:id="28" w:name="_Toc71712015"/>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noProof/>
          <w:sz w:val="16"/>
          <w:szCs w:val="16"/>
        </w:rPr>
        <w:t>1</w:t>
      </w:r>
      <w:r w:rsidRPr="00B37C55">
        <w:rPr>
          <w:b w:val="0"/>
          <w:bCs w:val="0"/>
          <w:i/>
          <w:iCs/>
          <w:sz w:val="16"/>
          <w:szCs w:val="16"/>
        </w:rPr>
        <w:fldChar w:fldCharType="end"/>
      </w:r>
      <w:r w:rsidRPr="00B37C55">
        <w:rPr>
          <w:b w:val="0"/>
          <w:bCs w:val="0"/>
          <w:i/>
          <w:iCs/>
          <w:sz w:val="16"/>
          <w:szCs w:val="16"/>
        </w:rPr>
        <w:t xml:space="preserve"> Fases de la metodología (elaboración propia)</w:t>
      </w:r>
      <w:bookmarkEnd w:id="28"/>
    </w:p>
    <w:p w14:paraId="731F39F7" w14:textId="57D9969C" w:rsidR="00B37C55" w:rsidRDefault="00B37C55" w:rsidP="00B37C55">
      <w:r w:rsidRPr="00C8664D">
        <w:t>Cada una de las fa</w:t>
      </w:r>
      <w:r>
        <w:t>ses llevan una serie de procesos.</w:t>
      </w:r>
    </w:p>
    <w:p w14:paraId="0FFFB8A3" w14:textId="77777777" w:rsidR="00B37C55" w:rsidRDefault="00B37C55" w:rsidP="00B37C55">
      <w:pPr>
        <w:pStyle w:val="TituloApartado1"/>
      </w:pPr>
      <w:bookmarkStart w:id="29" w:name="_Toc64874998"/>
      <w:bookmarkStart w:id="30" w:name="_Toc71712059"/>
      <w:r w:rsidRPr="00752427">
        <w:t>Planeación</w:t>
      </w:r>
      <w:bookmarkEnd w:id="29"/>
      <w:bookmarkEnd w:id="30"/>
    </w:p>
    <w:p w14:paraId="605AFB16" w14:textId="77777777" w:rsidR="00B37C55" w:rsidRDefault="00B37C55" w:rsidP="00B37C55">
      <w:r w:rsidRPr="00752427">
        <w:rPr>
          <w:b/>
          <w:bCs/>
        </w:rPr>
        <w:t>Objetivo</w:t>
      </w:r>
      <w:r>
        <w:t>: Definir el alcance del proyecto y crear el acta de constitución del proyecto.</w:t>
      </w:r>
    </w:p>
    <w:p w14:paraId="1D5F6BD6" w14:textId="77777777" w:rsidR="00B37C55" w:rsidRDefault="00B37C55" w:rsidP="00B37C55">
      <w:r w:rsidRPr="008475F2">
        <w:rPr>
          <w:b/>
          <w:bCs/>
        </w:rPr>
        <w:t>Metodología</w:t>
      </w:r>
      <w:r>
        <w:t>: Reuniones internas con el equipo y los interesados, creación de documentos, y creación de acta.</w:t>
      </w:r>
    </w:p>
    <w:p w14:paraId="70B8B958" w14:textId="77777777" w:rsidR="00B37C55" w:rsidRDefault="00B37C55" w:rsidP="00B37C55">
      <w:r w:rsidRPr="008475F2">
        <w:rPr>
          <w:b/>
          <w:bCs/>
        </w:rPr>
        <w:t>Duración</w:t>
      </w:r>
      <w:r>
        <w:t>: 5% del total del tiempo de un proyecto.</w:t>
      </w:r>
    </w:p>
    <w:p w14:paraId="79AB658B" w14:textId="77777777" w:rsidR="00B37C55" w:rsidRDefault="00B37C55" w:rsidP="00B37C55">
      <w:r w:rsidRPr="008475F2">
        <w:rPr>
          <w:b/>
          <w:bCs/>
        </w:rPr>
        <w:t>Fases de la planeación</w:t>
      </w:r>
      <w:r>
        <w:t>: Las cinco fases son las siguientes:</w:t>
      </w:r>
    </w:p>
    <w:p w14:paraId="3F637A03" w14:textId="77777777" w:rsidR="00B37C55" w:rsidRDefault="00B37C55" w:rsidP="00B37C55">
      <w:pPr>
        <w:keepNext/>
      </w:pPr>
      <w:r>
        <w:rPr>
          <w:noProof/>
        </w:rPr>
        <w:lastRenderedPageBreak/>
        <w:drawing>
          <wp:inline distT="0" distB="0" distL="0" distR="0" wp14:anchorId="37788BE8" wp14:editId="269C0DC3">
            <wp:extent cx="6048375" cy="952500"/>
            <wp:effectExtent l="19050" t="0" r="2857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64C89F2" w14:textId="321175D2" w:rsidR="00B37C55" w:rsidRPr="00B37C55" w:rsidRDefault="00B37C55" w:rsidP="00B37C55">
      <w:pPr>
        <w:pStyle w:val="Descripcin"/>
        <w:jc w:val="center"/>
        <w:rPr>
          <w:b w:val="0"/>
          <w:bCs w:val="0"/>
          <w:i/>
          <w:iCs/>
          <w:sz w:val="16"/>
          <w:szCs w:val="16"/>
        </w:rPr>
      </w:pPr>
      <w:bookmarkStart w:id="31" w:name="_Toc64875271"/>
      <w:bookmarkStart w:id="32" w:name="_Toc64875324"/>
      <w:bookmarkStart w:id="33" w:name="_Toc71712016"/>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sz w:val="16"/>
          <w:szCs w:val="16"/>
        </w:rPr>
        <w:t>2</w:t>
      </w:r>
      <w:r w:rsidRPr="00B37C55">
        <w:rPr>
          <w:b w:val="0"/>
          <w:bCs w:val="0"/>
          <w:i/>
          <w:iCs/>
          <w:sz w:val="16"/>
          <w:szCs w:val="16"/>
        </w:rPr>
        <w:fldChar w:fldCharType="end"/>
      </w:r>
      <w:r w:rsidRPr="00B37C55">
        <w:rPr>
          <w:b w:val="0"/>
          <w:bCs w:val="0"/>
          <w:i/>
          <w:iCs/>
          <w:sz w:val="16"/>
          <w:szCs w:val="16"/>
        </w:rPr>
        <w:t xml:space="preserve"> Definición de procesos de la fase de planeación (elaboración propia)</w:t>
      </w:r>
      <w:bookmarkEnd w:id="31"/>
      <w:bookmarkEnd w:id="32"/>
      <w:bookmarkEnd w:id="33"/>
    </w:p>
    <w:p w14:paraId="21550659" w14:textId="77777777" w:rsidR="00B37C55" w:rsidRDefault="00B37C55" w:rsidP="00B37C55">
      <w:pPr>
        <w:pStyle w:val="TtuloApartado1sinnivel"/>
      </w:pPr>
      <w:r>
        <w:t>Recopilar requerimientos:</w:t>
      </w:r>
    </w:p>
    <w:p w14:paraId="55E13A5B" w14:textId="77777777" w:rsidR="00B37C55" w:rsidRDefault="00B37C55" w:rsidP="00B37C55">
      <w:r w:rsidRPr="008475F2">
        <w:rPr>
          <w:b/>
          <w:bCs/>
        </w:rPr>
        <w:t>Objetivo</w:t>
      </w:r>
      <w:r>
        <w:t>: Mediante la adquisición de requerimientos de las necesidades de los futuros usuarios, el proceso tendrá como objetivo tener definido el alcance del proyecto.</w:t>
      </w:r>
    </w:p>
    <w:p w14:paraId="3C888D79" w14:textId="77777777" w:rsidR="00B37C55" w:rsidRDefault="00B37C55" w:rsidP="00B37C55">
      <w:r w:rsidRPr="008475F2">
        <w:rPr>
          <w:b/>
          <w:bCs/>
        </w:rPr>
        <w:t>Metodología</w:t>
      </w:r>
      <w:r>
        <w:t>: Reuniones con los usuarios y levantamiento de la siguiente documentación:</w:t>
      </w:r>
    </w:p>
    <w:p w14:paraId="5DA841AF" w14:textId="77777777" w:rsidR="00B37C55" w:rsidRDefault="00B37C55" w:rsidP="00B37C55">
      <w:pPr>
        <w:pStyle w:val="Prrafodelista"/>
        <w:numPr>
          <w:ilvl w:val="0"/>
          <w:numId w:val="27"/>
        </w:numPr>
        <w:spacing w:before="0" w:after="0"/>
      </w:pPr>
      <w:r>
        <w:t xml:space="preserve">Documento General de Requerimiento: Se deberá definir un documento global del requerimiento, que contenga la descripción bien definida de la necesidad y, en su caso, la aportación de experiencia del usuario para complementar el requerimiento, será firmado y aceptado por el usuario que ha solicitado el proyecto. </w:t>
      </w:r>
    </w:p>
    <w:p w14:paraId="1AECB18A" w14:textId="77777777" w:rsidR="00B37C55" w:rsidRDefault="00B37C55" w:rsidP="00B37C55">
      <w:r w:rsidRPr="008475F2">
        <w:rPr>
          <w:b/>
          <w:bCs/>
        </w:rPr>
        <w:t>Duración</w:t>
      </w:r>
      <w:r>
        <w:rPr>
          <w:b/>
          <w:bCs/>
        </w:rPr>
        <w:t xml:space="preserve">: </w:t>
      </w:r>
      <w:r>
        <w:t>70% del tiempo definido para la fase de planeación.</w:t>
      </w:r>
    </w:p>
    <w:p w14:paraId="0563C23E" w14:textId="77777777" w:rsidR="00B37C55" w:rsidRDefault="00B37C55" w:rsidP="00B37C55"/>
    <w:p w14:paraId="5F1F8675" w14:textId="77777777" w:rsidR="00B37C55" w:rsidRDefault="00B37C55" w:rsidP="00B37C55">
      <w:pPr>
        <w:pStyle w:val="TtuloApartado1sinnivel"/>
      </w:pPr>
      <w:r>
        <w:t>Recopilar recursos:</w:t>
      </w:r>
    </w:p>
    <w:p w14:paraId="577630B6" w14:textId="77777777" w:rsidR="00B37C55" w:rsidRDefault="00B37C55" w:rsidP="00B37C55">
      <w:r w:rsidRPr="008475F2">
        <w:rPr>
          <w:b/>
          <w:bCs/>
        </w:rPr>
        <w:t>Objetivo</w:t>
      </w:r>
      <w:r>
        <w:t>: Inscripción de los recursos humanos y técnicos con los cuales el proyecto contará para el desarrollo.</w:t>
      </w:r>
    </w:p>
    <w:p w14:paraId="6C3799C5" w14:textId="77777777" w:rsidR="00B37C55" w:rsidRDefault="00B37C55" w:rsidP="00B37C55">
      <w:r w:rsidRPr="008475F2">
        <w:rPr>
          <w:b/>
          <w:bCs/>
        </w:rPr>
        <w:t>Metodología</w:t>
      </w:r>
      <w:r>
        <w:t>: Análisis del requerimiento, análisis de los calendarios de otros proyectos y los recursos humanos y técnicos disponibles e inscripción de los siguientes documentos:</w:t>
      </w:r>
    </w:p>
    <w:p w14:paraId="2C130ABC" w14:textId="77777777" w:rsidR="00B37C55" w:rsidRDefault="00B37C55" w:rsidP="00B37C55">
      <w:pPr>
        <w:pStyle w:val="Prrafodelista"/>
        <w:numPr>
          <w:ilvl w:val="0"/>
          <w:numId w:val="29"/>
        </w:numPr>
        <w:spacing w:before="0" w:after="0"/>
      </w:pPr>
      <w:r>
        <w:t>Documento de asignación de recursos humanos: Documento por medio del cual el manager del proyecto dará a conocer en la organización que un recurso humano esta involucrado en el proyecto</w:t>
      </w:r>
    </w:p>
    <w:p w14:paraId="718FA4FC" w14:textId="77777777" w:rsidR="00B37C55" w:rsidRDefault="00B37C55" w:rsidP="00B37C55">
      <w:pPr>
        <w:pStyle w:val="Prrafodelista"/>
        <w:numPr>
          <w:ilvl w:val="0"/>
          <w:numId w:val="29"/>
        </w:numPr>
        <w:spacing w:before="0" w:after="0"/>
      </w:pPr>
      <w:r>
        <w:t>Documento de asignación de recurso técnicos: Documento mediante el cual el manager del proyecto dará a conocer a la organización los recursos técnicos y tecnológicos que estarán involucrados en el proyecto.</w:t>
      </w:r>
    </w:p>
    <w:p w14:paraId="2EB95DD2" w14:textId="77777777" w:rsidR="00B37C55" w:rsidRDefault="00B37C55" w:rsidP="00B37C55">
      <w:r w:rsidRPr="008475F2">
        <w:rPr>
          <w:b/>
          <w:bCs/>
        </w:rPr>
        <w:t>Duración</w:t>
      </w:r>
      <w:r>
        <w:rPr>
          <w:b/>
          <w:bCs/>
        </w:rPr>
        <w:t xml:space="preserve">: </w:t>
      </w:r>
      <w:r>
        <w:t>5% del tiempo definido para la fase de planeación.</w:t>
      </w:r>
    </w:p>
    <w:p w14:paraId="185107F3" w14:textId="77777777" w:rsidR="00B37C55" w:rsidRDefault="00B37C55" w:rsidP="00B37C55"/>
    <w:p w14:paraId="77AAB3C4" w14:textId="77777777" w:rsidR="00B37C55" w:rsidRDefault="00B37C55" w:rsidP="00B37C55">
      <w:pPr>
        <w:pStyle w:val="TtuloApartado1sinnivel"/>
      </w:pPr>
      <w:r>
        <w:lastRenderedPageBreak/>
        <w:t>Definir intervinientes:</w:t>
      </w:r>
    </w:p>
    <w:p w14:paraId="6ABF52C6" w14:textId="77777777" w:rsidR="00B37C55" w:rsidRDefault="00B37C55" w:rsidP="00B37C55">
      <w:r w:rsidRPr="008475F2">
        <w:rPr>
          <w:b/>
          <w:bCs/>
        </w:rPr>
        <w:t>Objetivo</w:t>
      </w:r>
      <w:r>
        <w:t xml:space="preserve">: Obtener el acta de inscripción de intervinientes. </w:t>
      </w:r>
    </w:p>
    <w:p w14:paraId="48D75769" w14:textId="77777777" w:rsidR="00B37C55" w:rsidRDefault="00B37C55" w:rsidP="00B37C55">
      <w:r w:rsidRPr="008475F2">
        <w:rPr>
          <w:b/>
          <w:bCs/>
        </w:rPr>
        <w:t>Metodología</w:t>
      </w:r>
      <w:r>
        <w:t>: Estudio del requerimiento, localización de los usuarios y levantamiento de la siguiente documentación:</w:t>
      </w:r>
    </w:p>
    <w:p w14:paraId="08413D0D" w14:textId="77777777" w:rsidR="00B37C55" w:rsidRDefault="00B37C55" w:rsidP="00B37C55">
      <w:pPr>
        <w:pStyle w:val="Prrafodelista"/>
        <w:numPr>
          <w:ilvl w:val="0"/>
          <w:numId w:val="28"/>
        </w:numPr>
        <w:spacing w:before="0" w:after="0"/>
      </w:pPr>
      <w:r>
        <w:t>Acta de inscripción de intervinientes: Acta por la cual se otorgarán los roles a los distintos intervinientes del proyecto</w:t>
      </w:r>
    </w:p>
    <w:p w14:paraId="49CFD066" w14:textId="77777777" w:rsidR="00B37C55" w:rsidRDefault="00B37C55" w:rsidP="00B37C55">
      <w:r w:rsidRPr="008475F2">
        <w:rPr>
          <w:b/>
          <w:bCs/>
        </w:rPr>
        <w:t>Duración</w:t>
      </w:r>
      <w:r>
        <w:rPr>
          <w:b/>
          <w:bCs/>
        </w:rPr>
        <w:t xml:space="preserve">: </w:t>
      </w:r>
      <w:r>
        <w:t>5% del tiempo definido para la fase de planeación.</w:t>
      </w:r>
    </w:p>
    <w:p w14:paraId="447AA721" w14:textId="77777777" w:rsidR="00B37C55" w:rsidRPr="008475F2" w:rsidRDefault="00B37C55" w:rsidP="00B37C55"/>
    <w:p w14:paraId="306A812B" w14:textId="77777777" w:rsidR="00B37C55" w:rsidRDefault="00B37C55" w:rsidP="00B37C55">
      <w:pPr>
        <w:pStyle w:val="TtuloApartado1sinnivel"/>
      </w:pPr>
      <w:r>
        <w:t>Creación del calendario general:</w:t>
      </w:r>
    </w:p>
    <w:p w14:paraId="00EA22D8" w14:textId="77777777" w:rsidR="00B37C55" w:rsidRDefault="00B37C55" w:rsidP="00B37C55">
      <w:r w:rsidRPr="008475F2">
        <w:rPr>
          <w:b/>
          <w:bCs/>
        </w:rPr>
        <w:t>Objetivo</w:t>
      </w:r>
      <w:r>
        <w:t xml:space="preserve">: Obtener un calendario general de la duración del proyecto. </w:t>
      </w:r>
    </w:p>
    <w:p w14:paraId="3147723D" w14:textId="77777777" w:rsidR="00B37C55" w:rsidRDefault="00B37C55" w:rsidP="00B37C55">
      <w:r w:rsidRPr="008475F2">
        <w:rPr>
          <w:b/>
          <w:bCs/>
        </w:rPr>
        <w:t>Metodología</w:t>
      </w:r>
      <w:r>
        <w:t>: Estudio del requerimiento, utilización de métricas de división del trabajo entre los participantes del proyecto y creación de la documentación siguiente:</w:t>
      </w:r>
    </w:p>
    <w:p w14:paraId="1CF669BA" w14:textId="77777777" w:rsidR="00B37C55" w:rsidRDefault="00B37C55" w:rsidP="00B37C55">
      <w:pPr>
        <w:pStyle w:val="Prrafodelista"/>
        <w:numPr>
          <w:ilvl w:val="0"/>
          <w:numId w:val="30"/>
        </w:numPr>
        <w:spacing w:before="0" w:after="0"/>
      </w:pPr>
      <w:r>
        <w:t>Calendario general del proyecto: Una visión general de la duración del proyecto, en fases.</w:t>
      </w:r>
    </w:p>
    <w:p w14:paraId="3442C233" w14:textId="77777777" w:rsidR="00B37C55" w:rsidRDefault="00B37C55" w:rsidP="00B37C55">
      <w:r w:rsidRPr="008475F2">
        <w:rPr>
          <w:b/>
          <w:bCs/>
        </w:rPr>
        <w:t>Duración</w:t>
      </w:r>
      <w:r>
        <w:rPr>
          <w:b/>
          <w:bCs/>
        </w:rPr>
        <w:t xml:space="preserve">: </w:t>
      </w:r>
      <w:r>
        <w:t>18% del tiempo definido para la fase de planeación.</w:t>
      </w:r>
    </w:p>
    <w:p w14:paraId="0020F483" w14:textId="77777777" w:rsidR="00B37C55" w:rsidRDefault="00B37C55" w:rsidP="00B37C55"/>
    <w:p w14:paraId="0B50F67C" w14:textId="77777777" w:rsidR="00B37C55" w:rsidRDefault="00B37C55" w:rsidP="00B37C55">
      <w:pPr>
        <w:pStyle w:val="TtuloApartado1sinnivel"/>
      </w:pPr>
      <w:r>
        <w:t>Definir el acta de constitución del proyecto.</w:t>
      </w:r>
    </w:p>
    <w:p w14:paraId="3C0CA750" w14:textId="77777777" w:rsidR="00B37C55" w:rsidRDefault="00B37C55" w:rsidP="00B37C55">
      <w:r w:rsidRPr="008475F2">
        <w:rPr>
          <w:b/>
          <w:bCs/>
        </w:rPr>
        <w:t>Objetivo</w:t>
      </w:r>
      <w:r>
        <w:t xml:space="preserve">: Generar el acta de constitución del proyecto. </w:t>
      </w:r>
    </w:p>
    <w:p w14:paraId="4C7B715F" w14:textId="77777777" w:rsidR="00B37C55" w:rsidRDefault="00B37C55" w:rsidP="00B37C55">
      <w:r w:rsidRPr="008475F2">
        <w:rPr>
          <w:b/>
          <w:bCs/>
        </w:rPr>
        <w:t>Metodología</w:t>
      </w:r>
      <w:r>
        <w:t>: Recopilación de la información de los procesos anteriores y definir el acta de constitución del proyecto.</w:t>
      </w:r>
    </w:p>
    <w:p w14:paraId="769F7019" w14:textId="1164169F" w:rsidR="00B37C55" w:rsidRDefault="00B37C55" w:rsidP="00B37C55">
      <w:r w:rsidRPr="008475F2">
        <w:rPr>
          <w:b/>
          <w:bCs/>
        </w:rPr>
        <w:t>Duración</w:t>
      </w:r>
      <w:r>
        <w:rPr>
          <w:b/>
          <w:bCs/>
        </w:rPr>
        <w:t xml:space="preserve">: </w:t>
      </w:r>
      <w:r>
        <w:t>2% del tiempo definido para la fase de planeación.</w:t>
      </w:r>
    </w:p>
    <w:p w14:paraId="5D9C6B9D" w14:textId="77777777" w:rsidR="00B37C55" w:rsidRDefault="00B37C55" w:rsidP="00B37C55">
      <w:pPr>
        <w:pStyle w:val="TituloApartado1"/>
      </w:pPr>
      <w:bookmarkStart w:id="34" w:name="_Toc64874999"/>
      <w:bookmarkStart w:id="35" w:name="_Toc71712060"/>
      <w:r>
        <w:t>Diseño</w:t>
      </w:r>
      <w:bookmarkEnd w:id="34"/>
      <w:bookmarkEnd w:id="35"/>
    </w:p>
    <w:p w14:paraId="54D93BAD" w14:textId="77777777" w:rsidR="00B37C55" w:rsidRDefault="00B37C55" w:rsidP="00B37C55">
      <w:r w:rsidRPr="00752427">
        <w:rPr>
          <w:b/>
          <w:bCs/>
        </w:rPr>
        <w:t>Objetivo</w:t>
      </w:r>
      <w:r>
        <w:t>: Definir la metodología técnica y describir las fases que contendrá el desarrollo</w:t>
      </w:r>
    </w:p>
    <w:p w14:paraId="2CD34D4A" w14:textId="77777777" w:rsidR="00B37C55" w:rsidRDefault="00B37C55" w:rsidP="00B37C55">
      <w:r w:rsidRPr="008475F2">
        <w:rPr>
          <w:b/>
          <w:bCs/>
        </w:rPr>
        <w:t>Metodología</w:t>
      </w:r>
      <w:r>
        <w:t>: Análisis del requerimiento general, creación de requerimientos atomizados que cumplan en conjunto el requerimiento general, creación de calendario de desarrollo de partes y entregables, definición de arquitectura y creación de prototipos.</w:t>
      </w:r>
    </w:p>
    <w:p w14:paraId="4148E9DF" w14:textId="77777777" w:rsidR="00B37C55" w:rsidRDefault="00B37C55" w:rsidP="00B37C55">
      <w:r w:rsidRPr="008475F2">
        <w:rPr>
          <w:b/>
          <w:bCs/>
        </w:rPr>
        <w:lastRenderedPageBreak/>
        <w:t>Duración</w:t>
      </w:r>
      <w:r>
        <w:t>: 10% del total del tiempo de un proyecto.</w:t>
      </w:r>
    </w:p>
    <w:p w14:paraId="2540EF9F" w14:textId="77777777" w:rsidR="00B37C55" w:rsidRDefault="00B37C55" w:rsidP="00B37C55">
      <w:r w:rsidRPr="008475F2">
        <w:rPr>
          <w:b/>
          <w:bCs/>
        </w:rPr>
        <w:t>Fases de</w:t>
      </w:r>
      <w:r>
        <w:rPr>
          <w:b/>
          <w:bCs/>
        </w:rPr>
        <w:t>l diseño</w:t>
      </w:r>
      <w:r>
        <w:t>: Las cuatro fases son las siguientes:</w:t>
      </w:r>
    </w:p>
    <w:p w14:paraId="473577E9" w14:textId="77777777" w:rsidR="00B37C55" w:rsidRDefault="00B37C55" w:rsidP="00B37C55"/>
    <w:p w14:paraId="6945F49E" w14:textId="77777777" w:rsidR="00B37C55" w:rsidRDefault="00B37C55" w:rsidP="00B37C55">
      <w:pPr>
        <w:keepNext/>
      </w:pPr>
      <w:r>
        <w:rPr>
          <w:noProof/>
        </w:rPr>
        <w:drawing>
          <wp:inline distT="0" distB="0" distL="0" distR="0" wp14:anchorId="4BC8C83B" wp14:editId="70B669D4">
            <wp:extent cx="5676900" cy="821690"/>
            <wp:effectExtent l="19050" t="0" r="381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BC63C79" w14:textId="7680267C" w:rsidR="00B37C55" w:rsidRPr="00B37C55" w:rsidRDefault="00B37C55" w:rsidP="00B37C55">
      <w:pPr>
        <w:pStyle w:val="Descripcin"/>
        <w:jc w:val="center"/>
        <w:rPr>
          <w:b w:val="0"/>
          <w:bCs w:val="0"/>
          <w:i/>
          <w:iCs/>
          <w:sz w:val="16"/>
          <w:szCs w:val="16"/>
        </w:rPr>
      </w:pPr>
      <w:bookmarkStart w:id="36" w:name="_Toc64875272"/>
      <w:bookmarkStart w:id="37" w:name="_Toc64875325"/>
      <w:bookmarkStart w:id="38" w:name="_Toc71712017"/>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sz w:val="16"/>
          <w:szCs w:val="16"/>
        </w:rPr>
        <w:t>3</w:t>
      </w:r>
      <w:r w:rsidRPr="00B37C55">
        <w:rPr>
          <w:b w:val="0"/>
          <w:bCs w:val="0"/>
          <w:i/>
          <w:iCs/>
          <w:sz w:val="16"/>
          <w:szCs w:val="16"/>
        </w:rPr>
        <w:fldChar w:fldCharType="end"/>
      </w:r>
      <w:r w:rsidRPr="00B37C55">
        <w:rPr>
          <w:b w:val="0"/>
          <w:bCs w:val="0"/>
          <w:i/>
          <w:iCs/>
          <w:sz w:val="16"/>
          <w:szCs w:val="16"/>
        </w:rPr>
        <w:t xml:space="preserve"> Definición de procesos de la fase de diseño (elaboración propia)</w:t>
      </w:r>
      <w:bookmarkEnd w:id="36"/>
      <w:bookmarkEnd w:id="37"/>
      <w:bookmarkEnd w:id="38"/>
    </w:p>
    <w:p w14:paraId="3F0AB716" w14:textId="77777777" w:rsidR="00B37C55" w:rsidRPr="00A77474" w:rsidRDefault="00B37C55" w:rsidP="00B37C55"/>
    <w:p w14:paraId="191EABA0" w14:textId="77777777" w:rsidR="00B37C55" w:rsidRDefault="00B37C55" w:rsidP="00B37C55">
      <w:pPr>
        <w:pStyle w:val="TtuloApartado1sinnivel"/>
      </w:pPr>
      <w:r w:rsidRPr="00B06050">
        <w:rPr>
          <w:lang w:val="es-MX"/>
        </w:rPr>
        <w:t>Análisis</w:t>
      </w:r>
      <w:r>
        <w:t xml:space="preserve"> y propuesta de arquitectura:</w:t>
      </w:r>
    </w:p>
    <w:p w14:paraId="48AACA6D" w14:textId="77777777" w:rsidR="00B37C55" w:rsidRDefault="00B37C55" w:rsidP="00B37C55">
      <w:r w:rsidRPr="008475F2">
        <w:rPr>
          <w:b/>
          <w:bCs/>
        </w:rPr>
        <w:t>Objetivo</w:t>
      </w:r>
      <w:r>
        <w:t>: Obtener una propuesta aceptada de la arquitectura del proyecto, contemplando plataforma e infraestructura donde se va a implementar la solución una vez finalizada.</w:t>
      </w:r>
    </w:p>
    <w:p w14:paraId="5B24A55E" w14:textId="77777777" w:rsidR="00B37C55" w:rsidRDefault="00B37C55" w:rsidP="00B37C55">
      <w:r w:rsidRPr="008475F2">
        <w:rPr>
          <w:b/>
          <w:bCs/>
        </w:rPr>
        <w:t>Metodología</w:t>
      </w:r>
      <w:r>
        <w:t>: Estudio del requerimiento, estudio de las mejores opciones dependiendo el requerimiento dado y creación de la siguiente documentación:</w:t>
      </w:r>
    </w:p>
    <w:p w14:paraId="27E8E4F6" w14:textId="2CCACBD8" w:rsidR="00B37C55" w:rsidRDefault="00B37C55" w:rsidP="00B37C55">
      <w:pPr>
        <w:pStyle w:val="Prrafodelista"/>
        <w:numPr>
          <w:ilvl w:val="0"/>
          <w:numId w:val="31"/>
        </w:numPr>
        <w:spacing w:before="0" w:after="0"/>
      </w:pPr>
      <w:r>
        <w:t>Casos de uso: Creación de casos de uso, dividiendo el requerimiento general en requerimientos más pequeños a modo de casos de uso que deberán presentarse al usuario para obtener retroalimentación, mayor información y finalizarlos con su aprobación.</w:t>
      </w:r>
    </w:p>
    <w:p w14:paraId="2CA474BB" w14:textId="77777777" w:rsidR="00B37C55" w:rsidRDefault="00B37C55" w:rsidP="00B37C55">
      <w:pPr>
        <w:pStyle w:val="Prrafodelista"/>
        <w:numPr>
          <w:ilvl w:val="0"/>
          <w:numId w:val="31"/>
        </w:numPr>
        <w:spacing w:before="0" w:after="0"/>
      </w:pPr>
      <w:r>
        <w:t>Propuesta de arquitectura: Documento que definirá la infraestructura y la plataforma de desarrollo propuesta, que deberá ser aceptado y firmado por el usuario y servirá de guía en el desarrollo.</w:t>
      </w:r>
    </w:p>
    <w:p w14:paraId="3C1EE8B9" w14:textId="77777777" w:rsidR="00B37C55" w:rsidRDefault="00B37C55" w:rsidP="00B37C55">
      <w:r w:rsidRPr="008475F2">
        <w:rPr>
          <w:b/>
          <w:bCs/>
        </w:rPr>
        <w:t>Duración</w:t>
      </w:r>
      <w:r>
        <w:rPr>
          <w:b/>
          <w:bCs/>
        </w:rPr>
        <w:t xml:space="preserve">: </w:t>
      </w:r>
      <w:r>
        <w:t>25% del tiempo definido para la fase de diseño.</w:t>
      </w:r>
    </w:p>
    <w:p w14:paraId="08D2E34B" w14:textId="77777777" w:rsidR="00B37C55" w:rsidRDefault="00B37C55" w:rsidP="00B37C55"/>
    <w:p w14:paraId="1D665ECF" w14:textId="77777777" w:rsidR="00B37C55" w:rsidRDefault="00B37C55" w:rsidP="00B37C55">
      <w:pPr>
        <w:pStyle w:val="TtuloApartado1sinnivel"/>
      </w:pPr>
      <w:r>
        <w:rPr>
          <w:lang w:val="es-MX"/>
        </w:rPr>
        <w:t>Creación de calendario de entregables</w:t>
      </w:r>
      <w:r>
        <w:t>:</w:t>
      </w:r>
    </w:p>
    <w:p w14:paraId="7B4FE544" w14:textId="77777777" w:rsidR="00B37C55" w:rsidRDefault="00B37C55" w:rsidP="00B37C55">
      <w:r w:rsidRPr="008475F2">
        <w:rPr>
          <w:b/>
          <w:bCs/>
        </w:rPr>
        <w:t>Objetivo</w:t>
      </w:r>
      <w:r>
        <w:t>: Obtener un calendario de tareas definidas y asignadas a cada una de las personas que forman parte del equipo de desarrollo, pruebas e implementación.</w:t>
      </w:r>
    </w:p>
    <w:p w14:paraId="431B5924" w14:textId="77777777" w:rsidR="00B37C55" w:rsidRDefault="00B37C55" w:rsidP="00B37C55">
      <w:r w:rsidRPr="008475F2">
        <w:rPr>
          <w:b/>
          <w:bCs/>
        </w:rPr>
        <w:t>Metodología</w:t>
      </w:r>
      <w:r>
        <w:t>: Estudio del requerimiento, estudio de las habilidades de cada una de las personas en el equipo, y asignación de tareas a las personas, creación de la siguiente documentación:</w:t>
      </w:r>
    </w:p>
    <w:p w14:paraId="0B37823D" w14:textId="77777777" w:rsidR="00B37C55" w:rsidRPr="00A77474" w:rsidRDefault="00B37C55" w:rsidP="00B37C55">
      <w:pPr>
        <w:pStyle w:val="Prrafodelista"/>
        <w:numPr>
          <w:ilvl w:val="0"/>
          <w:numId w:val="32"/>
        </w:numPr>
        <w:spacing w:before="0" w:after="0"/>
        <w:rPr>
          <w:b/>
          <w:bCs/>
        </w:rPr>
      </w:pPr>
      <w:r>
        <w:lastRenderedPageBreak/>
        <w:t>Diagrama de Gantt:  definición de asignación de tareas por recurso humando, contemplando su duración y su consecución de unas tareas con otras.</w:t>
      </w:r>
    </w:p>
    <w:p w14:paraId="6B8C0E90" w14:textId="77777777" w:rsidR="00B37C55" w:rsidRDefault="00B37C55" w:rsidP="00B37C55">
      <w:r w:rsidRPr="00A77474">
        <w:rPr>
          <w:b/>
          <w:bCs/>
        </w:rPr>
        <w:t xml:space="preserve">Duración: </w:t>
      </w:r>
      <w:r>
        <w:t>25% del tiempo definido para la fase de diseño.</w:t>
      </w:r>
    </w:p>
    <w:p w14:paraId="77179130" w14:textId="77777777" w:rsidR="00B37C55" w:rsidRDefault="00B37C55" w:rsidP="00B37C55"/>
    <w:p w14:paraId="5E29C769" w14:textId="77777777" w:rsidR="00B37C55" w:rsidRDefault="00B37C55" w:rsidP="00B37C55">
      <w:pPr>
        <w:pStyle w:val="TtuloApartado1sinnivel"/>
      </w:pPr>
      <w:r>
        <w:rPr>
          <w:lang w:val="es-MX"/>
        </w:rPr>
        <w:t>Creación de prototipos</w:t>
      </w:r>
      <w:r>
        <w:t>:</w:t>
      </w:r>
    </w:p>
    <w:p w14:paraId="03D3F36B" w14:textId="77777777" w:rsidR="00B37C55" w:rsidRDefault="00B37C55" w:rsidP="00B37C55">
      <w:r w:rsidRPr="008475F2">
        <w:rPr>
          <w:b/>
          <w:bCs/>
        </w:rPr>
        <w:t>Objetivo</w:t>
      </w:r>
      <w:r>
        <w:t>: Mostrar prototipos de diseño de interfases al usuario para que pueda hacerse una definición adaptada a la idea original del usuario.</w:t>
      </w:r>
    </w:p>
    <w:p w14:paraId="752E1567" w14:textId="77777777" w:rsidR="00B37C55" w:rsidRDefault="00B37C55" w:rsidP="00B37C55">
      <w:r w:rsidRPr="008475F2">
        <w:rPr>
          <w:b/>
          <w:bCs/>
        </w:rPr>
        <w:t>Metodología</w:t>
      </w:r>
      <w:r>
        <w:t>: Estudio del requerimiento, creación de los prototipos de interfaces. Se deberá proporcionar los siguientes documentos:</w:t>
      </w:r>
    </w:p>
    <w:p w14:paraId="03F7FFD7" w14:textId="074AB642" w:rsidR="00B37C55" w:rsidRPr="00A77474" w:rsidRDefault="00B37C55" w:rsidP="00B37C55">
      <w:pPr>
        <w:pStyle w:val="Prrafodelista"/>
        <w:numPr>
          <w:ilvl w:val="0"/>
          <w:numId w:val="33"/>
        </w:numPr>
        <w:spacing w:before="0" w:after="0"/>
        <w:rPr>
          <w:b/>
          <w:bCs/>
        </w:rPr>
      </w:pPr>
      <w:r>
        <w:t>Mock ups: Prototipos de interfaz gráfica que representan las ideas analizadas de las pantallas que estarán a la mano de los usuarios.</w:t>
      </w:r>
    </w:p>
    <w:p w14:paraId="5C1E927A" w14:textId="77777777" w:rsidR="00B37C55" w:rsidRPr="00A77474" w:rsidRDefault="00B37C55" w:rsidP="00B37C55">
      <w:pPr>
        <w:rPr>
          <w:b/>
          <w:bCs/>
        </w:rPr>
      </w:pPr>
      <w:r w:rsidRPr="00A77474">
        <w:rPr>
          <w:b/>
          <w:bCs/>
        </w:rPr>
        <w:t xml:space="preserve">Duración: </w:t>
      </w:r>
      <w:r>
        <w:t>25% del tiempo definido para la fase de diseño.</w:t>
      </w:r>
    </w:p>
    <w:p w14:paraId="1BE63514" w14:textId="77777777" w:rsidR="00B37C55" w:rsidRPr="002F5706" w:rsidRDefault="00B37C55" w:rsidP="00B37C55"/>
    <w:p w14:paraId="698F032D" w14:textId="77777777" w:rsidR="00B37C55" w:rsidRDefault="00B37C55" w:rsidP="00B37C55">
      <w:pPr>
        <w:pStyle w:val="TtuloApartado1sinnivel"/>
      </w:pPr>
      <w:r>
        <w:rPr>
          <w:lang w:val="es-MX"/>
        </w:rPr>
        <w:t>Creación de la documentación técnica</w:t>
      </w:r>
      <w:r>
        <w:t>:</w:t>
      </w:r>
    </w:p>
    <w:p w14:paraId="2E79B70E" w14:textId="77777777" w:rsidR="00B37C55" w:rsidRDefault="00B37C55" w:rsidP="00B37C55">
      <w:r w:rsidRPr="008475F2">
        <w:rPr>
          <w:b/>
          <w:bCs/>
        </w:rPr>
        <w:t>Objetivo</w:t>
      </w:r>
      <w:r>
        <w:t>: Creación de la documentación técnica que servirá de guía para la construcción del sistema que se ha solicitado.</w:t>
      </w:r>
    </w:p>
    <w:p w14:paraId="0E706889" w14:textId="77777777" w:rsidR="00B37C55" w:rsidRDefault="00B37C55" w:rsidP="00B37C55">
      <w:r w:rsidRPr="008475F2">
        <w:rPr>
          <w:b/>
          <w:bCs/>
        </w:rPr>
        <w:t>Metodología</w:t>
      </w:r>
      <w:r>
        <w:t>: Estudio del requerimiento, estudio de la arquitectura aceptada, estudio de los prototipos, generación de propuestas con los desarrolladores, y generación de los siguientes documentos:</w:t>
      </w:r>
    </w:p>
    <w:p w14:paraId="0966F816" w14:textId="77777777" w:rsidR="00B37C55" w:rsidRPr="00A77474" w:rsidRDefault="00B37C55" w:rsidP="00B37C55">
      <w:pPr>
        <w:pStyle w:val="Prrafodelista"/>
        <w:numPr>
          <w:ilvl w:val="0"/>
          <w:numId w:val="34"/>
        </w:numPr>
        <w:spacing w:before="0" w:after="0"/>
        <w:rPr>
          <w:b/>
          <w:bCs/>
        </w:rPr>
      </w:pPr>
      <w:r>
        <w:t>Diagramas de clases: Incluyendo namespaces.</w:t>
      </w:r>
    </w:p>
    <w:p w14:paraId="4E480CD4" w14:textId="77777777" w:rsidR="00B37C55" w:rsidRPr="0078737C" w:rsidRDefault="00B37C55" w:rsidP="00B37C55">
      <w:pPr>
        <w:pStyle w:val="Prrafodelista"/>
        <w:numPr>
          <w:ilvl w:val="0"/>
          <w:numId w:val="34"/>
        </w:numPr>
        <w:spacing w:before="0" w:after="0"/>
        <w:rPr>
          <w:b/>
          <w:bCs/>
        </w:rPr>
      </w:pPr>
      <w:r>
        <w:t>Diagramas de Base de datos: de Entidad Relación o diseño de la base de datos No SQL, dependiendo de la arquitectura.</w:t>
      </w:r>
    </w:p>
    <w:p w14:paraId="3D20FAA1" w14:textId="77777777" w:rsidR="00B37C55" w:rsidRPr="0078737C" w:rsidRDefault="00B37C55" w:rsidP="00B37C55">
      <w:pPr>
        <w:pStyle w:val="Prrafodelista"/>
        <w:numPr>
          <w:ilvl w:val="0"/>
          <w:numId w:val="34"/>
        </w:numPr>
        <w:spacing w:before="0" w:after="0"/>
        <w:rPr>
          <w:b/>
          <w:bCs/>
        </w:rPr>
      </w:pPr>
      <w:r>
        <w:t>Diagramas de flujo: Diagramas de flujo de los procesos que resuelve el sistema.</w:t>
      </w:r>
    </w:p>
    <w:p w14:paraId="353BD59F" w14:textId="77777777" w:rsidR="00B37C55" w:rsidRPr="00A77474" w:rsidRDefault="00B37C55" w:rsidP="00B37C55">
      <w:pPr>
        <w:pStyle w:val="Prrafodelista"/>
        <w:numPr>
          <w:ilvl w:val="0"/>
          <w:numId w:val="34"/>
        </w:numPr>
        <w:spacing w:before="0" w:after="0"/>
        <w:rPr>
          <w:b/>
          <w:bCs/>
        </w:rPr>
      </w:pPr>
      <w:r>
        <w:t>Otros diagramas: Dependiendo del contexto del sistema a desarrollar, se podrán proponer diferentes diagramas que apliquen siempre y cuando sea en común acuerdo con los desarrolladores que los usen y los requieran para su desarrollo.</w:t>
      </w:r>
    </w:p>
    <w:p w14:paraId="48694945" w14:textId="4DF47F0B" w:rsidR="00B37C55" w:rsidRDefault="00B37C55" w:rsidP="00B37C55">
      <w:r w:rsidRPr="00A77474">
        <w:rPr>
          <w:b/>
          <w:bCs/>
        </w:rPr>
        <w:t xml:space="preserve">Duración: </w:t>
      </w:r>
      <w:r>
        <w:t>25% del tiempo definido para la fase de diseño.</w:t>
      </w:r>
    </w:p>
    <w:p w14:paraId="0A2CB263" w14:textId="77777777" w:rsidR="00B37C55" w:rsidRDefault="00B37C55" w:rsidP="00B37C55">
      <w:pPr>
        <w:pStyle w:val="TituloApartado1"/>
      </w:pPr>
      <w:bookmarkStart w:id="39" w:name="_Toc64875000"/>
      <w:bookmarkStart w:id="40" w:name="_Toc71712061"/>
      <w:r>
        <w:t>Desarrollo</w:t>
      </w:r>
      <w:bookmarkEnd w:id="39"/>
      <w:bookmarkEnd w:id="40"/>
    </w:p>
    <w:p w14:paraId="6FC43D07" w14:textId="77777777" w:rsidR="00B37C55" w:rsidRDefault="00B37C55" w:rsidP="00B37C55">
      <w:r w:rsidRPr="00752427">
        <w:rPr>
          <w:b/>
          <w:bCs/>
        </w:rPr>
        <w:lastRenderedPageBreak/>
        <w:t>Objetivo</w:t>
      </w:r>
      <w:r>
        <w:t>: Desarrollar el sistema que se ha planteado y evaluar la calidad de los componentes del sistema.</w:t>
      </w:r>
    </w:p>
    <w:p w14:paraId="5666372B" w14:textId="77777777" w:rsidR="00B37C55" w:rsidRDefault="00B37C55" w:rsidP="00B37C55">
      <w:r w:rsidRPr="008475F2">
        <w:rPr>
          <w:b/>
          <w:bCs/>
        </w:rPr>
        <w:t>Metodología</w:t>
      </w:r>
      <w:r>
        <w:t>: Aplicar el conocimiento generado en fases previas al desarrollo del sistema.</w:t>
      </w:r>
    </w:p>
    <w:p w14:paraId="2A5F4FC1" w14:textId="77777777" w:rsidR="00B37C55" w:rsidRDefault="00B37C55" w:rsidP="00B37C55">
      <w:r w:rsidRPr="008475F2">
        <w:rPr>
          <w:b/>
          <w:bCs/>
        </w:rPr>
        <w:t>Duración</w:t>
      </w:r>
      <w:r>
        <w:t>: 75% del total del tiempo de un proyecto.</w:t>
      </w:r>
    </w:p>
    <w:p w14:paraId="25835E81" w14:textId="77777777" w:rsidR="00B37C55" w:rsidRDefault="00B37C55" w:rsidP="00B37C55">
      <w:r w:rsidRPr="008475F2">
        <w:rPr>
          <w:b/>
          <w:bCs/>
        </w:rPr>
        <w:t>Fases de</w:t>
      </w:r>
      <w:r>
        <w:rPr>
          <w:b/>
          <w:bCs/>
        </w:rPr>
        <w:t>l desarrollo</w:t>
      </w:r>
      <w:r>
        <w:t>: Las dos fases son las siguientes:</w:t>
      </w:r>
    </w:p>
    <w:p w14:paraId="3BCD47F7" w14:textId="77777777" w:rsidR="00B37C55" w:rsidRDefault="00B37C55" w:rsidP="00B37C55">
      <w:pPr>
        <w:keepNext/>
      </w:pPr>
      <w:r>
        <w:rPr>
          <w:noProof/>
        </w:rPr>
        <w:drawing>
          <wp:inline distT="0" distB="0" distL="0" distR="0" wp14:anchorId="2106E786" wp14:editId="20ECBCC0">
            <wp:extent cx="5705475" cy="1009497"/>
            <wp:effectExtent l="19050" t="0" r="2857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D4EA50C" w14:textId="1F5EE6C7" w:rsidR="00B37C55" w:rsidRPr="00B37C55" w:rsidRDefault="00B37C55" w:rsidP="00B37C55">
      <w:pPr>
        <w:pStyle w:val="Descripcin"/>
        <w:jc w:val="center"/>
        <w:rPr>
          <w:b w:val="0"/>
          <w:bCs w:val="0"/>
          <w:i/>
          <w:iCs/>
          <w:sz w:val="16"/>
          <w:szCs w:val="16"/>
        </w:rPr>
      </w:pPr>
      <w:bookmarkStart w:id="41" w:name="_Toc64875273"/>
      <w:bookmarkStart w:id="42" w:name="_Toc64875326"/>
      <w:bookmarkStart w:id="43" w:name="_Toc71712018"/>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sz w:val="16"/>
          <w:szCs w:val="16"/>
        </w:rPr>
        <w:t>4</w:t>
      </w:r>
      <w:r w:rsidRPr="00B37C55">
        <w:rPr>
          <w:b w:val="0"/>
          <w:bCs w:val="0"/>
          <w:i/>
          <w:iCs/>
          <w:sz w:val="16"/>
          <w:szCs w:val="16"/>
        </w:rPr>
        <w:fldChar w:fldCharType="end"/>
      </w:r>
      <w:r w:rsidRPr="00B37C55">
        <w:rPr>
          <w:b w:val="0"/>
          <w:bCs w:val="0"/>
          <w:i/>
          <w:iCs/>
          <w:sz w:val="16"/>
          <w:szCs w:val="16"/>
        </w:rPr>
        <w:t xml:space="preserve"> Definición de procesos de la fase de desarrollo (elaboración propia)</w:t>
      </w:r>
      <w:bookmarkEnd w:id="41"/>
      <w:bookmarkEnd w:id="42"/>
      <w:bookmarkEnd w:id="43"/>
    </w:p>
    <w:p w14:paraId="5D1EA0CA" w14:textId="77777777" w:rsidR="00B37C55" w:rsidRDefault="00B37C55" w:rsidP="00B37C55"/>
    <w:p w14:paraId="7B0B40A4" w14:textId="77777777" w:rsidR="00B37C55" w:rsidRDefault="00B37C55" w:rsidP="00B37C55">
      <w:pPr>
        <w:pStyle w:val="TtuloApartado1sinnivel"/>
      </w:pPr>
      <w:r>
        <w:rPr>
          <w:lang w:val="es-MX"/>
        </w:rPr>
        <w:t>Preparación del entorno de desarrollo</w:t>
      </w:r>
      <w:r>
        <w:t>:</w:t>
      </w:r>
    </w:p>
    <w:p w14:paraId="79BBDCEB" w14:textId="1866530B" w:rsidR="00B37C55" w:rsidRDefault="00B37C55" w:rsidP="00B37C55">
      <w:r w:rsidRPr="008475F2">
        <w:rPr>
          <w:b/>
          <w:bCs/>
        </w:rPr>
        <w:t>Objetivo</w:t>
      </w:r>
      <w:r>
        <w:t>: Crear el entorno necesario para el desarrollo del sistema/aplicación requerida.</w:t>
      </w:r>
    </w:p>
    <w:p w14:paraId="371721A0" w14:textId="77777777" w:rsidR="00B37C55" w:rsidRDefault="00B37C55" w:rsidP="00B37C55">
      <w:r w:rsidRPr="008475F2">
        <w:rPr>
          <w:b/>
          <w:bCs/>
        </w:rPr>
        <w:t>Metodología</w:t>
      </w:r>
      <w:r>
        <w:t>: Estudio de la arquitectura aplicada y generación del siguiente documento:</w:t>
      </w:r>
    </w:p>
    <w:p w14:paraId="0D71D384" w14:textId="77777777" w:rsidR="00B37C55" w:rsidRPr="00A77474" w:rsidRDefault="00B37C55" w:rsidP="00B37C55">
      <w:pPr>
        <w:pStyle w:val="Prrafodelista"/>
        <w:numPr>
          <w:ilvl w:val="0"/>
          <w:numId w:val="35"/>
        </w:numPr>
        <w:spacing w:before="0" w:after="0"/>
        <w:rPr>
          <w:b/>
          <w:bCs/>
        </w:rPr>
      </w:pPr>
      <w:r>
        <w:t>Definición del entorno: documento que se proveerá al equipo mediante el cual definimos todos los objetos tecnológicos que involucran el desarrollo del sistema.</w:t>
      </w:r>
    </w:p>
    <w:p w14:paraId="62CC2101" w14:textId="77777777" w:rsidR="00B37C55" w:rsidRPr="00A77474" w:rsidRDefault="00B37C55" w:rsidP="00B37C55">
      <w:pPr>
        <w:rPr>
          <w:b/>
          <w:bCs/>
        </w:rPr>
      </w:pPr>
      <w:r w:rsidRPr="00A77474">
        <w:rPr>
          <w:b/>
          <w:bCs/>
        </w:rPr>
        <w:t xml:space="preserve">Duración: </w:t>
      </w:r>
      <w:r>
        <w:t>5% del tiempo definido para la fase de desarrollo.</w:t>
      </w:r>
    </w:p>
    <w:p w14:paraId="4C1B0A17" w14:textId="77777777" w:rsidR="00B37C55" w:rsidRDefault="00B37C55" w:rsidP="00B37C55">
      <w:r>
        <w:rPr>
          <w:noProof/>
        </w:rPr>
        <mc:AlternateContent>
          <mc:Choice Requires="wps">
            <w:drawing>
              <wp:anchor distT="0" distB="0" distL="114300" distR="114300" simplePos="0" relativeHeight="251661312" behindDoc="0" locked="0" layoutInCell="1" allowOverlap="1" wp14:anchorId="3511C6A6" wp14:editId="18A78779">
                <wp:simplePos x="0" y="0"/>
                <wp:positionH relativeFrom="column">
                  <wp:posOffset>-7335</wp:posOffset>
                </wp:positionH>
                <wp:positionV relativeFrom="paragraph">
                  <wp:posOffset>48090</wp:posOffset>
                </wp:positionV>
                <wp:extent cx="5493600" cy="3484800"/>
                <wp:effectExtent l="0" t="0" r="0" b="1905"/>
                <wp:wrapNone/>
                <wp:docPr id="19" name="Rectangle: Rounded Corners 19"/>
                <wp:cNvGraphicFramePr/>
                <a:graphic xmlns:a="http://schemas.openxmlformats.org/drawingml/2006/main">
                  <a:graphicData uri="http://schemas.microsoft.com/office/word/2010/wordprocessingShape">
                    <wps:wsp>
                      <wps:cNvSpPr/>
                      <wps:spPr>
                        <a:xfrm>
                          <a:off x="0" y="0"/>
                          <a:ext cx="5493600" cy="3484800"/>
                        </a:xfrm>
                        <a:prstGeom prst="roundRect">
                          <a:avLst>
                            <a:gd name="adj" fmla="val 1312"/>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879CB" w14:textId="77777777" w:rsidR="00B37C55" w:rsidRDefault="00B37C55" w:rsidP="00B37C55">
                            <w:pPr>
                              <w:pStyle w:val="TtuloApartado1sinnivel"/>
                            </w:pPr>
                            <w:r>
                              <w:rPr>
                                <w:lang w:val="es-MX"/>
                              </w:rPr>
                              <w:t>Recurrencia por entregable</w:t>
                            </w:r>
                            <w:r>
                              <w:t>:</w:t>
                            </w:r>
                          </w:p>
                          <w:p w14:paraId="05053EA3" w14:textId="77777777" w:rsidR="00B37C55" w:rsidRPr="00B37C55" w:rsidRDefault="00B37C55" w:rsidP="00B37C55">
                            <w:pPr>
                              <w:rPr>
                                <w:color w:val="000000" w:themeColor="text1"/>
                              </w:rPr>
                            </w:pPr>
                            <w:r w:rsidRPr="00B37C55">
                              <w:rPr>
                                <w:color w:val="000000" w:themeColor="text1"/>
                              </w:rPr>
                              <w:t>Los siguientes procesos son recurrentes por cada entregable que se haya definido.</w:t>
                            </w:r>
                          </w:p>
                          <w:p w14:paraId="3540972E" w14:textId="77777777" w:rsidR="00B37C55" w:rsidRPr="00B37C55" w:rsidRDefault="00B37C55" w:rsidP="00B37C55">
                            <w:pPr>
                              <w:rPr>
                                <w:color w:val="000000" w:themeColor="text1"/>
                              </w:rPr>
                            </w:pPr>
                            <w:r w:rsidRPr="00B37C55">
                              <w:rPr>
                                <w:b/>
                                <w:bCs/>
                                <w:color w:val="000000" w:themeColor="text1"/>
                              </w:rPr>
                              <w:t xml:space="preserve">Duración: </w:t>
                            </w:r>
                            <w:r w:rsidRPr="00B37C55">
                              <w:rPr>
                                <w:color w:val="000000" w:themeColor="text1"/>
                              </w:rPr>
                              <w:t xml:space="preserve">95% del tiempo definido para la fase de desarrollo. </w:t>
                            </w:r>
                          </w:p>
                          <w:p w14:paraId="09F4A0BF" w14:textId="77777777" w:rsidR="00B37C55" w:rsidRPr="00B37C55" w:rsidRDefault="00B37C55" w:rsidP="00B37C55">
                            <w:pPr>
                              <w:rPr>
                                <w:color w:val="000000" w:themeColor="text1"/>
                              </w:rPr>
                            </w:pPr>
                            <w:r w:rsidRPr="00B37C55">
                              <w:rPr>
                                <w:b/>
                                <w:bCs/>
                                <w:color w:val="000000" w:themeColor="text1"/>
                              </w:rPr>
                              <w:t>Duración del entregable</w:t>
                            </w:r>
                            <w:r w:rsidRPr="00B37C55">
                              <w:rPr>
                                <w:color w:val="000000" w:themeColor="text1"/>
                              </w:rPr>
                              <w:t>: 100 % / (n entregables) del tiempo definido para la recurrencia de entregables.</w:t>
                            </w:r>
                          </w:p>
                          <w:p w14:paraId="08C77B7C" w14:textId="77777777" w:rsidR="00B37C55" w:rsidRPr="00B37C55" w:rsidRDefault="00B37C55" w:rsidP="00B37C55">
                            <w:pPr>
                              <w:rPr>
                                <w:color w:val="000000" w:themeColor="text1"/>
                              </w:rPr>
                            </w:pPr>
                          </w:p>
                          <w:p w14:paraId="67D8EB15" w14:textId="77777777" w:rsidR="00B37C55" w:rsidRPr="00B37C55" w:rsidRDefault="00B37C55" w:rsidP="00B37C55">
                            <w:pPr>
                              <w:pStyle w:val="TtuloApartado1sinnivel"/>
                              <w:rPr>
                                <w:color w:val="000000" w:themeColor="text1"/>
                              </w:rPr>
                            </w:pPr>
                            <w:r w:rsidRPr="00B37C55">
                              <w:rPr>
                                <w:color w:val="000000" w:themeColor="text1"/>
                                <w:lang w:val="es-MX"/>
                              </w:rPr>
                              <w:t>Desarrollo del entregable</w:t>
                            </w:r>
                            <w:r w:rsidRPr="00B37C55">
                              <w:rPr>
                                <w:color w:val="000000" w:themeColor="text1"/>
                              </w:rPr>
                              <w:t>:</w:t>
                            </w:r>
                          </w:p>
                          <w:p w14:paraId="07BF76D3" w14:textId="77777777" w:rsidR="00B37C55" w:rsidRPr="00B37C55" w:rsidRDefault="00B37C55" w:rsidP="00B37C55">
                            <w:pPr>
                              <w:rPr>
                                <w:color w:val="000000" w:themeColor="text1"/>
                              </w:rPr>
                            </w:pPr>
                            <w:r w:rsidRPr="00B37C55">
                              <w:rPr>
                                <w:b/>
                                <w:bCs/>
                                <w:color w:val="000000" w:themeColor="text1"/>
                              </w:rPr>
                              <w:t>Objetivo</w:t>
                            </w:r>
                            <w:r w:rsidRPr="00B37C55">
                              <w:rPr>
                                <w:color w:val="000000" w:themeColor="text1"/>
                              </w:rPr>
                              <w:t>: Desarrollar el entregable.</w:t>
                            </w:r>
                          </w:p>
                          <w:p w14:paraId="573E293C" w14:textId="77777777" w:rsidR="00B37C55" w:rsidRPr="00B37C55" w:rsidRDefault="00B37C55" w:rsidP="00B37C55">
                            <w:pPr>
                              <w:rPr>
                                <w:b/>
                                <w:bCs/>
                                <w:color w:val="000000" w:themeColor="text1"/>
                              </w:rPr>
                            </w:pPr>
                            <w:r w:rsidRPr="00B37C55">
                              <w:rPr>
                                <w:b/>
                                <w:bCs/>
                                <w:color w:val="000000" w:themeColor="text1"/>
                              </w:rPr>
                              <w:t>Metodología</w:t>
                            </w:r>
                            <w:r w:rsidRPr="00B37C55">
                              <w:rPr>
                                <w:color w:val="000000" w:themeColor="text1"/>
                              </w:rPr>
                              <w:t>: Estudio de la documentación del entregable y la documentación técnica.</w:t>
                            </w:r>
                          </w:p>
                          <w:p w14:paraId="06C0BF90" w14:textId="77777777" w:rsidR="00B37C55" w:rsidRPr="00A77474" w:rsidRDefault="00B37C55" w:rsidP="00B37C55">
                            <w:pPr>
                              <w:rPr>
                                <w:b/>
                                <w:bCs/>
                              </w:rPr>
                            </w:pPr>
                            <w:r w:rsidRPr="00A77474">
                              <w:rPr>
                                <w:b/>
                                <w:bCs/>
                              </w:rPr>
                              <w:t xml:space="preserve">Duración: </w:t>
                            </w:r>
                            <w:r>
                              <w:t>80% del tiempo definido para el entregable.</w:t>
                            </w:r>
                          </w:p>
                          <w:p w14:paraId="2B81A5D8" w14:textId="77777777" w:rsidR="00B37C55" w:rsidRDefault="00B37C55" w:rsidP="00B37C55"/>
                          <w:p w14:paraId="27C42198" w14:textId="77777777" w:rsidR="00B37C55" w:rsidRDefault="00B37C55" w:rsidP="00B37C55"/>
                          <w:p w14:paraId="2A497AB1" w14:textId="77777777" w:rsidR="00B37C55" w:rsidRDefault="00B37C55" w:rsidP="00B37C55"/>
                          <w:p w14:paraId="5FF4B429" w14:textId="77777777" w:rsidR="00B37C55" w:rsidRDefault="00B37C55" w:rsidP="00B37C55"/>
                          <w:p w14:paraId="49B07D42" w14:textId="77777777" w:rsidR="00B37C55" w:rsidRDefault="00B37C55" w:rsidP="00B37C55"/>
                          <w:p w14:paraId="12C22A31" w14:textId="77777777" w:rsidR="00B37C55" w:rsidRDefault="00B37C55" w:rsidP="00B37C55"/>
                          <w:p w14:paraId="3DD94BC7" w14:textId="77777777" w:rsidR="00B37C55" w:rsidRDefault="00B37C55" w:rsidP="00B37C55"/>
                          <w:p w14:paraId="543CF10D" w14:textId="77777777" w:rsidR="00B37C55" w:rsidRDefault="00B37C55" w:rsidP="00B37C55"/>
                          <w:p w14:paraId="40F85ECF" w14:textId="77777777" w:rsidR="00B37C55" w:rsidRDefault="00B37C55" w:rsidP="00B37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1C6A6" id="Rectangle: Rounded Corners 19" o:spid="_x0000_s1026" style="position:absolute;left:0;text-align:left;margin-left:-.6pt;margin-top:3.8pt;width:432.55pt;height:2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" fillcolor="#d9e2f3 [664]" stroked="f" strokeweight="1pt">
                <v:stroke joinstyle="miter"/>
                <v:textbox>
                  <w:txbxContent>
                    <w:p w14:paraId="4B1879CB" w14:textId="77777777" w:rsidR="00B37C55" w:rsidRDefault="00B37C55" w:rsidP="00B37C55">
                      <w:pPr>
                        <w:pStyle w:val="TtuloApartado1sinnivel"/>
                      </w:pPr>
                      <w:r>
                        <w:rPr>
                          <w:lang w:val="es-MX"/>
                        </w:rPr>
                        <w:t>Recurrencia por entregable</w:t>
                      </w:r>
                      <w:r>
                        <w:t>:</w:t>
                      </w:r>
                    </w:p>
                    <w:p w14:paraId="05053EA3" w14:textId="77777777" w:rsidR="00B37C55" w:rsidRPr="00B37C55" w:rsidRDefault="00B37C55" w:rsidP="00B37C55">
                      <w:pPr>
                        <w:rPr>
                          <w:color w:val="000000" w:themeColor="text1"/>
                        </w:rPr>
                      </w:pPr>
                      <w:r w:rsidRPr="00B37C55">
                        <w:rPr>
                          <w:color w:val="000000" w:themeColor="text1"/>
                        </w:rPr>
                        <w:t>Los siguientes procesos son recurrentes por cada entregable que se haya definido.</w:t>
                      </w:r>
                    </w:p>
                    <w:p w14:paraId="3540972E" w14:textId="77777777" w:rsidR="00B37C55" w:rsidRPr="00B37C55" w:rsidRDefault="00B37C55" w:rsidP="00B37C55">
                      <w:pPr>
                        <w:rPr>
                          <w:color w:val="000000" w:themeColor="text1"/>
                        </w:rPr>
                      </w:pPr>
                      <w:r w:rsidRPr="00B37C55">
                        <w:rPr>
                          <w:b/>
                          <w:bCs/>
                          <w:color w:val="000000" w:themeColor="text1"/>
                        </w:rPr>
                        <w:t xml:space="preserve">Duración: </w:t>
                      </w:r>
                      <w:r w:rsidRPr="00B37C55">
                        <w:rPr>
                          <w:color w:val="000000" w:themeColor="text1"/>
                        </w:rPr>
                        <w:t xml:space="preserve">95% del tiempo definido para la fase de desarrollo. </w:t>
                      </w:r>
                    </w:p>
                    <w:p w14:paraId="09F4A0BF" w14:textId="77777777" w:rsidR="00B37C55" w:rsidRPr="00B37C55" w:rsidRDefault="00B37C55" w:rsidP="00B37C55">
                      <w:pPr>
                        <w:rPr>
                          <w:color w:val="000000" w:themeColor="text1"/>
                        </w:rPr>
                      </w:pPr>
                      <w:r w:rsidRPr="00B37C55">
                        <w:rPr>
                          <w:b/>
                          <w:bCs/>
                          <w:color w:val="000000" w:themeColor="text1"/>
                        </w:rPr>
                        <w:t>Duración del entregable</w:t>
                      </w:r>
                      <w:r w:rsidRPr="00B37C55">
                        <w:rPr>
                          <w:color w:val="000000" w:themeColor="text1"/>
                        </w:rPr>
                        <w:t>: 100 % / (n entregables) del tiempo definido para la recurrencia de entregables.</w:t>
                      </w:r>
                    </w:p>
                    <w:p w14:paraId="08C77B7C" w14:textId="77777777" w:rsidR="00B37C55" w:rsidRPr="00B37C55" w:rsidRDefault="00B37C55" w:rsidP="00B37C55">
                      <w:pPr>
                        <w:rPr>
                          <w:color w:val="000000" w:themeColor="text1"/>
                        </w:rPr>
                      </w:pPr>
                    </w:p>
                    <w:p w14:paraId="67D8EB15" w14:textId="77777777" w:rsidR="00B37C55" w:rsidRPr="00B37C55" w:rsidRDefault="00B37C55" w:rsidP="00B37C55">
                      <w:pPr>
                        <w:pStyle w:val="TtuloApartado1sinnivel"/>
                        <w:rPr>
                          <w:color w:val="000000" w:themeColor="text1"/>
                        </w:rPr>
                      </w:pPr>
                      <w:r w:rsidRPr="00B37C55">
                        <w:rPr>
                          <w:color w:val="000000" w:themeColor="text1"/>
                          <w:lang w:val="es-MX"/>
                        </w:rPr>
                        <w:t>Desarrollo del entregable</w:t>
                      </w:r>
                      <w:r w:rsidRPr="00B37C55">
                        <w:rPr>
                          <w:color w:val="000000" w:themeColor="text1"/>
                        </w:rPr>
                        <w:t>:</w:t>
                      </w:r>
                    </w:p>
                    <w:p w14:paraId="07BF76D3" w14:textId="77777777" w:rsidR="00B37C55" w:rsidRPr="00B37C55" w:rsidRDefault="00B37C55" w:rsidP="00B37C55">
                      <w:pPr>
                        <w:rPr>
                          <w:color w:val="000000" w:themeColor="text1"/>
                        </w:rPr>
                      </w:pPr>
                      <w:r w:rsidRPr="00B37C55">
                        <w:rPr>
                          <w:b/>
                          <w:bCs/>
                          <w:color w:val="000000" w:themeColor="text1"/>
                        </w:rPr>
                        <w:t>Objetivo</w:t>
                      </w:r>
                      <w:r w:rsidRPr="00B37C55">
                        <w:rPr>
                          <w:color w:val="000000" w:themeColor="text1"/>
                        </w:rPr>
                        <w:t>: Desarrollar el entregable.</w:t>
                      </w:r>
                    </w:p>
                    <w:p w14:paraId="573E293C" w14:textId="77777777" w:rsidR="00B37C55" w:rsidRPr="00B37C55" w:rsidRDefault="00B37C55" w:rsidP="00B37C55">
                      <w:pPr>
                        <w:rPr>
                          <w:b/>
                          <w:bCs/>
                          <w:color w:val="000000" w:themeColor="text1"/>
                        </w:rPr>
                      </w:pPr>
                      <w:r w:rsidRPr="00B37C55">
                        <w:rPr>
                          <w:b/>
                          <w:bCs/>
                          <w:color w:val="000000" w:themeColor="text1"/>
                        </w:rPr>
                        <w:t>Metodología</w:t>
                      </w:r>
                      <w:r w:rsidRPr="00B37C55">
                        <w:rPr>
                          <w:color w:val="000000" w:themeColor="text1"/>
                        </w:rPr>
                        <w:t>: Estudio de la documentación del entregable y la documentación técnica.</w:t>
                      </w:r>
                    </w:p>
                    <w:p w14:paraId="06C0BF90" w14:textId="77777777" w:rsidR="00B37C55" w:rsidRPr="00A77474" w:rsidRDefault="00B37C55" w:rsidP="00B37C55">
                      <w:pPr>
                        <w:rPr>
                          <w:b/>
                          <w:bCs/>
                        </w:rPr>
                      </w:pPr>
                      <w:r w:rsidRPr="00A77474">
                        <w:rPr>
                          <w:b/>
                          <w:bCs/>
                        </w:rPr>
                        <w:t xml:space="preserve">Duración: </w:t>
                      </w:r>
                      <w:r>
                        <w:t>80% del tiempo definido para el entregable.</w:t>
                      </w:r>
                    </w:p>
                    <w:p w14:paraId="2B81A5D8" w14:textId="77777777" w:rsidR="00B37C55" w:rsidRDefault="00B37C55" w:rsidP="00B37C55"/>
                    <w:p w14:paraId="27C42198" w14:textId="77777777" w:rsidR="00B37C55" w:rsidRDefault="00B37C55" w:rsidP="00B37C55"/>
                    <w:p w14:paraId="2A497AB1" w14:textId="77777777" w:rsidR="00B37C55" w:rsidRDefault="00B37C55" w:rsidP="00B37C55"/>
                    <w:p w14:paraId="5FF4B429" w14:textId="77777777" w:rsidR="00B37C55" w:rsidRDefault="00B37C55" w:rsidP="00B37C55"/>
                    <w:p w14:paraId="49B07D42" w14:textId="77777777" w:rsidR="00B37C55" w:rsidRDefault="00B37C55" w:rsidP="00B37C55"/>
                    <w:p w14:paraId="12C22A31" w14:textId="77777777" w:rsidR="00B37C55" w:rsidRDefault="00B37C55" w:rsidP="00B37C55"/>
                    <w:p w14:paraId="3DD94BC7" w14:textId="77777777" w:rsidR="00B37C55" w:rsidRDefault="00B37C55" w:rsidP="00B37C55"/>
                    <w:p w14:paraId="543CF10D" w14:textId="77777777" w:rsidR="00B37C55" w:rsidRDefault="00B37C55" w:rsidP="00B37C55"/>
                    <w:p w14:paraId="40F85ECF" w14:textId="77777777" w:rsidR="00B37C55" w:rsidRDefault="00B37C55" w:rsidP="00B37C55">
                      <w:pPr>
                        <w:jc w:val="center"/>
                      </w:pPr>
                    </w:p>
                  </w:txbxContent>
                </v:textbox>
              </v:roundrect>
            </w:pict>
          </mc:Fallback>
        </mc:AlternateContent>
      </w:r>
    </w:p>
    <w:p w14:paraId="445EEF52" w14:textId="77777777" w:rsidR="00B37C55" w:rsidRDefault="00B37C55" w:rsidP="00B37C55">
      <w:pPr>
        <w:spacing w:after="160" w:line="259" w:lineRule="auto"/>
        <w:jc w:val="left"/>
      </w:pPr>
      <w:r>
        <w:br w:type="page"/>
      </w:r>
    </w:p>
    <w:p w14:paraId="090FE3E6" w14:textId="77777777" w:rsidR="00B37C55" w:rsidRDefault="00B37C55" w:rsidP="00B37C55">
      <w:r>
        <w:rPr>
          <w:noProof/>
        </w:rPr>
        <w:lastRenderedPageBreak/>
        <mc:AlternateContent>
          <mc:Choice Requires="wps">
            <w:drawing>
              <wp:anchor distT="0" distB="0" distL="114300" distR="114300" simplePos="0" relativeHeight="251662336" behindDoc="0" locked="0" layoutInCell="1" allowOverlap="1" wp14:anchorId="16E41557" wp14:editId="47135996">
                <wp:simplePos x="0" y="0"/>
                <wp:positionH relativeFrom="margin">
                  <wp:align>left</wp:align>
                </wp:positionH>
                <wp:positionV relativeFrom="paragraph">
                  <wp:posOffset>7620</wp:posOffset>
                </wp:positionV>
                <wp:extent cx="5508346" cy="2297927"/>
                <wp:effectExtent l="0" t="0" r="0" b="7620"/>
                <wp:wrapNone/>
                <wp:docPr id="22" name="Rectangle: Rounded Corners 22"/>
                <wp:cNvGraphicFramePr/>
                <a:graphic xmlns:a="http://schemas.openxmlformats.org/drawingml/2006/main">
                  <a:graphicData uri="http://schemas.microsoft.com/office/word/2010/wordprocessingShape">
                    <wps:wsp>
                      <wps:cNvSpPr/>
                      <wps:spPr>
                        <a:xfrm>
                          <a:off x="0" y="0"/>
                          <a:ext cx="5508346" cy="2297927"/>
                        </a:xfrm>
                        <a:prstGeom prst="roundRect">
                          <a:avLst>
                            <a:gd name="adj" fmla="val 2074"/>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9F1EF" w14:textId="77777777" w:rsidR="00B37C55" w:rsidRDefault="00B37C55" w:rsidP="00B37C55">
                            <w:pPr>
                              <w:pStyle w:val="TtuloApartado1sinnivel"/>
                            </w:pPr>
                            <w:r>
                              <w:rPr>
                                <w:lang w:val="es-MX"/>
                              </w:rPr>
                              <w:t>Control de calidad del entregable</w:t>
                            </w:r>
                            <w:r>
                              <w:t>:</w:t>
                            </w:r>
                          </w:p>
                          <w:p w14:paraId="7CA32348" w14:textId="77777777" w:rsidR="00B37C55" w:rsidRPr="00B37C55" w:rsidRDefault="00B37C55" w:rsidP="00B37C55">
                            <w:pPr>
                              <w:rPr>
                                <w:color w:val="000000" w:themeColor="text1"/>
                              </w:rPr>
                            </w:pPr>
                            <w:r w:rsidRPr="00B37C55">
                              <w:rPr>
                                <w:b/>
                                <w:bCs/>
                                <w:color w:val="000000" w:themeColor="text1"/>
                              </w:rPr>
                              <w:t>Objetivo</w:t>
                            </w:r>
                            <w:r w:rsidRPr="00B37C55">
                              <w:rPr>
                                <w:color w:val="000000" w:themeColor="text1"/>
                              </w:rPr>
                              <w:t>: Probar y comprobar la calidad del trabajo realizado en el entregable.</w:t>
                            </w:r>
                          </w:p>
                          <w:p w14:paraId="198D699C" w14:textId="77777777" w:rsidR="00B37C55" w:rsidRPr="00B37C55" w:rsidRDefault="00B37C55" w:rsidP="00B37C55">
                            <w:pPr>
                              <w:rPr>
                                <w:color w:val="000000" w:themeColor="text1"/>
                              </w:rPr>
                            </w:pPr>
                            <w:r w:rsidRPr="00B37C55">
                              <w:rPr>
                                <w:b/>
                                <w:bCs/>
                                <w:color w:val="000000" w:themeColor="text1"/>
                              </w:rPr>
                              <w:t>Metodología</w:t>
                            </w:r>
                            <w:r w:rsidRPr="00B37C55">
                              <w:rPr>
                                <w:color w:val="000000" w:themeColor="text1"/>
                              </w:rPr>
                              <w:t>: Estudio de la documentación del entregable y el caso de uso correspondiente, se deberán crear los siguientes documentos:</w:t>
                            </w:r>
                          </w:p>
                          <w:p w14:paraId="6119413D" w14:textId="77777777" w:rsidR="00B37C55" w:rsidRPr="00B37C55" w:rsidRDefault="00B37C55" w:rsidP="00B37C55">
                            <w:pPr>
                              <w:pStyle w:val="Prrafodelista"/>
                              <w:numPr>
                                <w:ilvl w:val="0"/>
                                <w:numId w:val="36"/>
                              </w:numPr>
                              <w:spacing w:before="0" w:after="0"/>
                              <w:rPr>
                                <w:b/>
                                <w:bCs/>
                                <w:color w:val="000000" w:themeColor="text1"/>
                              </w:rPr>
                            </w:pPr>
                            <w:r w:rsidRPr="00B37C55">
                              <w:rPr>
                                <w:color w:val="000000" w:themeColor="text1"/>
                              </w:rPr>
                              <w:t>Matriz de pruebas: Matriz de las pruebas a realizar en el documento.</w:t>
                            </w:r>
                          </w:p>
                          <w:p w14:paraId="20E8AA83" w14:textId="77777777" w:rsidR="00B37C55" w:rsidRPr="00B37C55" w:rsidRDefault="00B37C55" w:rsidP="00B37C55">
                            <w:pPr>
                              <w:pStyle w:val="Prrafodelista"/>
                              <w:numPr>
                                <w:ilvl w:val="0"/>
                                <w:numId w:val="36"/>
                              </w:numPr>
                              <w:spacing w:before="0" w:after="0"/>
                              <w:rPr>
                                <w:b/>
                                <w:bCs/>
                                <w:color w:val="000000" w:themeColor="text1"/>
                              </w:rPr>
                            </w:pPr>
                            <w:r w:rsidRPr="00B37C55">
                              <w:rPr>
                                <w:color w:val="000000" w:themeColor="text1"/>
                              </w:rPr>
                              <w:t>Estándares de calidad del entregable: Documento que define el cumplimiento de la calidad del entregable.</w:t>
                            </w:r>
                          </w:p>
                          <w:p w14:paraId="18E225E7" w14:textId="77777777" w:rsidR="00B37C55" w:rsidRPr="00A77474" w:rsidRDefault="00B37C55" w:rsidP="00B37C55">
                            <w:pPr>
                              <w:rPr>
                                <w:b/>
                                <w:bCs/>
                              </w:rPr>
                            </w:pPr>
                            <w:r w:rsidRPr="00A77474">
                              <w:rPr>
                                <w:b/>
                                <w:bCs/>
                              </w:rPr>
                              <w:t xml:space="preserve">Duración: </w:t>
                            </w:r>
                            <w:r>
                              <w:t>20% del tiempo definido para el entregable.</w:t>
                            </w:r>
                          </w:p>
                          <w:p w14:paraId="36D4DF3E" w14:textId="77777777" w:rsidR="00B37C55" w:rsidRDefault="00B37C55" w:rsidP="00B37C55"/>
                          <w:p w14:paraId="1F851C93" w14:textId="77777777" w:rsidR="00B37C55" w:rsidRDefault="00B37C55" w:rsidP="00B37C55"/>
                          <w:p w14:paraId="50A5FF14" w14:textId="77777777" w:rsidR="00B37C55" w:rsidRDefault="00B37C55" w:rsidP="00B37C55"/>
                          <w:p w14:paraId="0B378DA4" w14:textId="77777777" w:rsidR="00B37C55" w:rsidRDefault="00B37C55" w:rsidP="00B37C55"/>
                          <w:p w14:paraId="6D418B37" w14:textId="77777777" w:rsidR="00B37C55" w:rsidRDefault="00B37C55" w:rsidP="00B37C55"/>
                          <w:p w14:paraId="0686B77E" w14:textId="77777777" w:rsidR="00B37C55" w:rsidRDefault="00B37C55" w:rsidP="00B37C55"/>
                          <w:p w14:paraId="793A0FA6" w14:textId="77777777" w:rsidR="00B37C55" w:rsidRDefault="00B37C55" w:rsidP="00B37C55"/>
                          <w:p w14:paraId="437739F5" w14:textId="77777777" w:rsidR="00B37C55" w:rsidRDefault="00B37C55" w:rsidP="00B37C55"/>
                          <w:p w14:paraId="4FF74026" w14:textId="77777777" w:rsidR="00B37C55" w:rsidRDefault="00B37C55" w:rsidP="00B37C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41557" id="Rectangle: Rounded Corners 22" o:spid="_x0000_s1027" style="position:absolute;left:0;text-align:left;margin-left:0;margin-top:.6pt;width:433.75pt;height:180.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3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" fillcolor="#d9e2f3 [664]" stroked="f" strokeweight="1pt">
                <v:stroke joinstyle="miter"/>
                <v:textbox>
                  <w:txbxContent>
                    <w:p w14:paraId="1359F1EF" w14:textId="77777777" w:rsidR="00B37C55" w:rsidRDefault="00B37C55" w:rsidP="00B37C55">
                      <w:pPr>
                        <w:pStyle w:val="TtuloApartado1sinnivel"/>
                      </w:pPr>
                      <w:r>
                        <w:rPr>
                          <w:lang w:val="es-MX"/>
                        </w:rPr>
                        <w:t>Control de calidad del entregable</w:t>
                      </w:r>
                      <w:r>
                        <w:t>:</w:t>
                      </w:r>
                    </w:p>
                    <w:p w14:paraId="7CA32348" w14:textId="77777777" w:rsidR="00B37C55" w:rsidRPr="00B37C55" w:rsidRDefault="00B37C55" w:rsidP="00B37C55">
                      <w:pPr>
                        <w:rPr>
                          <w:color w:val="000000" w:themeColor="text1"/>
                        </w:rPr>
                      </w:pPr>
                      <w:r w:rsidRPr="00B37C55">
                        <w:rPr>
                          <w:b/>
                          <w:bCs/>
                          <w:color w:val="000000" w:themeColor="text1"/>
                        </w:rPr>
                        <w:t>Objetivo</w:t>
                      </w:r>
                      <w:r w:rsidRPr="00B37C55">
                        <w:rPr>
                          <w:color w:val="000000" w:themeColor="text1"/>
                        </w:rPr>
                        <w:t>: Probar y comprobar la calidad del trabajo realizado en el entregable.</w:t>
                      </w:r>
                    </w:p>
                    <w:p w14:paraId="198D699C" w14:textId="77777777" w:rsidR="00B37C55" w:rsidRPr="00B37C55" w:rsidRDefault="00B37C55" w:rsidP="00B37C55">
                      <w:pPr>
                        <w:rPr>
                          <w:color w:val="000000" w:themeColor="text1"/>
                        </w:rPr>
                      </w:pPr>
                      <w:r w:rsidRPr="00B37C55">
                        <w:rPr>
                          <w:b/>
                          <w:bCs/>
                          <w:color w:val="000000" w:themeColor="text1"/>
                        </w:rPr>
                        <w:t>Metodología</w:t>
                      </w:r>
                      <w:r w:rsidRPr="00B37C55">
                        <w:rPr>
                          <w:color w:val="000000" w:themeColor="text1"/>
                        </w:rPr>
                        <w:t>: Estudio de la documentación del entregable y el caso de uso correspondiente, se deberán crear los siguientes documentos:</w:t>
                      </w:r>
                    </w:p>
                    <w:p w14:paraId="6119413D" w14:textId="77777777" w:rsidR="00B37C55" w:rsidRPr="00B37C55" w:rsidRDefault="00B37C55" w:rsidP="00B37C55">
                      <w:pPr>
                        <w:pStyle w:val="Prrafodelista"/>
                        <w:numPr>
                          <w:ilvl w:val="0"/>
                          <w:numId w:val="36"/>
                        </w:numPr>
                        <w:spacing w:before="0" w:after="0"/>
                        <w:rPr>
                          <w:b/>
                          <w:bCs/>
                          <w:color w:val="000000" w:themeColor="text1"/>
                        </w:rPr>
                      </w:pPr>
                      <w:r w:rsidRPr="00B37C55">
                        <w:rPr>
                          <w:color w:val="000000" w:themeColor="text1"/>
                        </w:rPr>
                        <w:t>Matriz de pruebas: Matriz de las pruebas a realizar en el documento.</w:t>
                      </w:r>
                    </w:p>
                    <w:p w14:paraId="20E8AA83" w14:textId="77777777" w:rsidR="00B37C55" w:rsidRPr="00B37C55" w:rsidRDefault="00B37C55" w:rsidP="00B37C55">
                      <w:pPr>
                        <w:pStyle w:val="Prrafodelista"/>
                        <w:numPr>
                          <w:ilvl w:val="0"/>
                          <w:numId w:val="36"/>
                        </w:numPr>
                        <w:spacing w:before="0" w:after="0"/>
                        <w:rPr>
                          <w:b/>
                          <w:bCs/>
                          <w:color w:val="000000" w:themeColor="text1"/>
                        </w:rPr>
                      </w:pPr>
                      <w:r w:rsidRPr="00B37C55">
                        <w:rPr>
                          <w:color w:val="000000" w:themeColor="text1"/>
                        </w:rPr>
                        <w:t>Estándares de calidad del entregable: Documento que define el cumplimiento de la calidad del entregable.</w:t>
                      </w:r>
                    </w:p>
                    <w:p w14:paraId="18E225E7" w14:textId="77777777" w:rsidR="00B37C55" w:rsidRPr="00A77474" w:rsidRDefault="00B37C55" w:rsidP="00B37C55">
                      <w:pPr>
                        <w:rPr>
                          <w:b/>
                          <w:bCs/>
                        </w:rPr>
                      </w:pPr>
                      <w:r w:rsidRPr="00A77474">
                        <w:rPr>
                          <w:b/>
                          <w:bCs/>
                        </w:rPr>
                        <w:t xml:space="preserve">Duración: </w:t>
                      </w:r>
                      <w:r>
                        <w:t>20% del tiempo definido para el entregable.</w:t>
                      </w:r>
                    </w:p>
                    <w:p w14:paraId="36D4DF3E" w14:textId="77777777" w:rsidR="00B37C55" w:rsidRDefault="00B37C55" w:rsidP="00B37C55"/>
                    <w:p w14:paraId="1F851C93" w14:textId="77777777" w:rsidR="00B37C55" w:rsidRDefault="00B37C55" w:rsidP="00B37C55"/>
                    <w:p w14:paraId="50A5FF14" w14:textId="77777777" w:rsidR="00B37C55" w:rsidRDefault="00B37C55" w:rsidP="00B37C55"/>
                    <w:p w14:paraId="0B378DA4" w14:textId="77777777" w:rsidR="00B37C55" w:rsidRDefault="00B37C55" w:rsidP="00B37C55"/>
                    <w:p w14:paraId="6D418B37" w14:textId="77777777" w:rsidR="00B37C55" w:rsidRDefault="00B37C55" w:rsidP="00B37C55"/>
                    <w:p w14:paraId="0686B77E" w14:textId="77777777" w:rsidR="00B37C55" w:rsidRDefault="00B37C55" w:rsidP="00B37C55"/>
                    <w:p w14:paraId="793A0FA6" w14:textId="77777777" w:rsidR="00B37C55" w:rsidRDefault="00B37C55" w:rsidP="00B37C55"/>
                    <w:p w14:paraId="437739F5" w14:textId="77777777" w:rsidR="00B37C55" w:rsidRDefault="00B37C55" w:rsidP="00B37C55"/>
                    <w:p w14:paraId="4FF74026" w14:textId="77777777" w:rsidR="00B37C55" w:rsidRDefault="00B37C55" w:rsidP="00B37C55">
                      <w:pPr>
                        <w:jc w:val="center"/>
                      </w:pPr>
                    </w:p>
                  </w:txbxContent>
                </v:textbox>
                <w10:wrap anchorx="margin"/>
              </v:roundrect>
            </w:pict>
          </mc:Fallback>
        </mc:AlternateContent>
      </w:r>
    </w:p>
    <w:p w14:paraId="41A6B07E" w14:textId="77777777" w:rsidR="00B37C55" w:rsidRDefault="00B37C55" w:rsidP="00B37C55"/>
    <w:p w14:paraId="32CDA59F" w14:textId="77777777" w:rsidR="00B37C55" w:rsidRDefault="00B37C55" w:rsidP="00B37C55"/>
    <w:p w14:paraId="1657820E" w14:textId="77777777" w:rsidR="00B37C55" w:rsidRDefault="00B37C55" w:rsidP="00B37C55"/>
    <w:p w14:paraId="36251CE4" w14:textId="77777777" w:rsidR="00B37C55" w:rsidRDefault="00B37C55" w:rsidP="00B37C55"/>
    <w:p w14:paraId="48D22D72" w14:textId="77777777" w:rsidR="00B37C55" w:rsidRDefault="00B37C55" w:rsidP="00B37C55"/>
    <w:p w14:paraId="4226475B" w14:textId="77777777" w:rsidR="00B37C55" w:rsidRDefault="00B37C55" w:rsidP="00B37C55"/>
    <w:p w14:paraId="518C38D6" w14:textId="77777777" w:rsidR="00B37C55" w:rsidRDefault="00B37C55" w:rsidP="00B37C55"/>
    <w:p w14:paraId="0B6D4E39" w14:textId="77777777" w:rsidR="00B37C55" w:rsidRDefault="00B37C55" w:rsidP="00B37C55"/>
    <w:p w14:paraId="7B5EAA6F" w14:textId="77777777" w:rsidR="00B37C55" w:rsidRDefault="00B37C55" w:rsidP="00B37C55"/>
    <w:p w14:paraId="79BD5A55" w14:textId="77777777" w:rsidR="00B37C55" w:rsidRDefault="00B37C55" w:rsidP="00B37C55">
      <w:pPr>
        <w:pStyle w:val="TituloApartado1"/>
      </w:pPr>
      <w:bookmarkStart w:id="44" w:name="_Toc64875001"/>
      <w:bookmarkStart w:id="45" w:name="_Toc71712062"/>
      <w:r>
        <w:t>Implementación</w:t>
      </w:r>
      <w:bookmarkEnd w:id="44"/>
      <w:bookmarkEnd w:id="45"/>
    </w:p>
    <w:p w14:paraId="703F7260" w14:textId="77777777" w:rsidR="00B37C55" w:rsidRDefault="00B37C55" w:rsidP="00B37C55">
      <w:r w:rsidRPr="00752427">
        <w:rPr>
          <w:b/>
          <w:bCs/>
        </w:rPr>
        <w:t>Objetivo</w:t>
      </w:r>
      <w:r>
        <w:t>: Implementar la aplicación que se ha desarrollado</w:t>
      </w:r>
    </w:p>
    <w:p w14:paraId="4D13C4AF" w14:textId="77777777" w:rsidR="00B37C55" w:rsidRDefault="00B37C55" w:rsidP="00B37C55">
      <w:r w:rsidRPr="008475F2">
        <w:rPr>
          <w:b/>
          <w:bCs/>
        </w:rPr>
        <w:t>Metodología</w:t>
      </w:r>
      <w:r>
        <w:t>: Aplicar el conocimiento generado en la etapa de diseño para la fase de implementación.</w:t>
      </w:r>
    </w:p>
    <w:p w14:paraId="0A6D5880" w14:textId="77777777" w:rsidR="00B37C55" w:rsidRDefault="00B37C55" w:rsidP="00B37C55">
      <w:r w:rsidRPr="008475F2">
        <w:rPr>
          <w:b/>
          <w:bCs/>
        </w:rPr>
        <w:t>Duración</w:t>
      </w:r>
      <w:r>
        <w:t>: 10% del total del tiempo de un proyecto.</w:t>
      </w:r>
    </w:p>
    <w:p w14:paraId="1FE8E1B2" w14:textId="77777777" w:rsidR="00B37C55" w:rsidRDefault="00B37C55" w:rsidP="00B37C55">
      <w:r w:rsidRPr="008475F2">
        <w:rPr>
          <w:b/>
          <w:bCs/>
        </w:rPr>
        <w:t xml:space="preserve">Fases de la </w:t>
      </w:r>
      <w:r>
        <w:rPr>
          <w:b/>
          <w:bCs/>
        </w:rPr>
        <w:t>implementación</w:t>
      </w:r>
      <w:r>
        <w:t>: Las tres fases son las siguientes:</w:t>
      </w:r>
    </w:p>
    <w:p w14:paraId="4427302C" w14:textId="77777777" w:rsidR="00B37C55" w:rsidRDefault="00B37C55" w:rsidP="00B37C55">
      <w:pPr>
        <w:keepNext/>
      </w:pPr>
      <w:r>
        <w:rPr>
          <w:noProof/>
        </w:rPr>
        <w:drawing>
          <wp:inline distT="0" distB="0" distL="0" distR="0" wp14:anchorId="4C60A50F" wp14:editId="32A91AEC">
            <wp:extent cx="5503926" cy="665480"/>
            <wp:effectExtent l="19050" t="38100" r="40005" b="5842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E6FDEE7" w14:textId="2EC3DF8E" w:rsidR="00B37C55" w:rsidRPr="00B37C55" w:rsidRDefault="00B37C55" w:rsidP="00B37C55">
      <w:pPr>
        <w:pStyle w:val="Descripcin"/>
        <w:jc w:val="center"/>
        <w:rPr>
          <w:b w:val="0"/>
          <w:bCs w:val="0"/>
          <w:i/>
          <w:iCs/>
          <w:sz w:val="16"/>
          <w:szCs w:val="16"/>
        </w:rPr>
      </w:pPr>
      <w:bookmarkStart w:id="46" w:name="_Toc64875274"/>
      <w:bookmarkStart w:id="47" w:name="_Toc64875327"/>
      <w:bookmarkStart w:id="48" w:name="_Toc71712019"/>
      <w:r w:rsidRPr="00B37C55">
        <w:rPr>
          <w:b w:val="0"/>
          <w:bCs w:val="0"/>
          <w:i/>
          <w:iCs/>
          <w:sz w:val="16"/>
          <w:szCs w:val="16"/>
        </w:rPr>
        <w:t xml:space="preserve">Figura </w:t>
      </w:r>
      <w:r w:rsidRPr="00B37C55">
        <w:rPr>
          <w:b w:val="0"/>
          <w:bCs w:val="0"/>
          <w:i/>
          <w:iCs/>
          <w:sz w:val="16"/>
          <w:szCs w:val="16"/>
        </w:rPr>
        <w:fldChar w:fldCharType="begin"/>
      </w:r>
      <w:r w:rsidRPr="00B37C55">
        <w:rPr>
          <w:b w:val="0"/>
          <w:bCs w:val="0"/>
          <w:i/>
          <w:iCs/>
          <w:sz w:val="16"/>
          <w:szCs w:val="16"/>
        </w:rPr>
        <w:instrText xml:space="preserve"> SEQ Figura \* ARABIC </w:instrText>
      </w:r>
      <w:r w:rsidRPr="00B37C55">
        <w:rPr>
          <w:b w:val="0"/>
          <w:bCs w:val="0"/>
          <w:i/>
          <w:iCs/>
          <w:sz w:val="16"/>
          <w:szCs w:val="16"/>
        </w:rPr>
        <w:fldChar w:fldCharType="separate"/>
      </w:r>
      <w:r w:rsidRPr="00B37C55">
        <w:rPr>
          <w:b w:val="0"/>
          <w:bCs w:val="0"/>
          <w:i/>
          <w:iCs/>
          <w:sz w:val="16"/>
          <w:szCs w:val="16"/>
        </w:rPr>
        <w:t>5</w:t>
      </w:r>
      <w:r w:rsidRPr="00B37C55">
        <w:rPr>
          <w:b w:val="0"/>
          <w:bCs w:val="0"/>
          <w:i/>
          <w:iCs/>
          <w:sz w:val="16"/>
          <w:szCs w:val="16"/>
        </w:rPr>
        <w:fldChar w:fldCharType="end"/>
      </w:r>
      <w:r w:rsidRPr="00B37C55">
        <w:rPr>
          <w:b w:val="0"/>
          <w:bCs w:val="0"/>
          <w:i/>
          <w:iCs/>
          <w:sz w:val="16"/>
          <w:szCs w:val="16"/>
        </w:rPr>
        <w:t xml:space="preserve"> Definición de procesos de la fase de implementación (elaboración propia)</w:t>
      </w:r>
      <w:bookmarkEnd w:id="46"/>
      <w:bookmarkEnd w:id="47"/>
      <w:bookmarkEnd w:id="48"/>
    </w:p>
    <w:p w14:paraId="14C7125F" w14:textId="77777777" w:rsidR="00B37C55" w:rsidRDefault="00B37C55" w:rsidP="00B37C55"/>
    <w:p w14:paraId="341880CF" w14:textId="77777777" w:rsidR="00B37C55" w:rsidRDefault="00B37C55" w:rsidP="00B37C55">
      <w:pPr>
        <w:pStyle w:val="TtuloApartado1sinnivel"/>
      </w:pPr>
      <w:r>
        <w:rPr>
          <w:lang w:val="es-MX"/>
        </w:rPr>
        <w:t>Creación del entorno de implementación</w:t>
      </w:r>
      <w:r>
        <w:t>:</w:t>
      </w:r>
    </w:p>
    <w:p w14:paraId="2B1244D1" w14:textId="77777777" w:rsidR="00B37C55" w:rsidRDefault="00B37C55" w:rsidP="00B37C55">
      <w:r w:rsidRPr="008475F2">
        <w:rPr>
          <w:b/>
          <w:bCs/>
        </w:rPr>
        <w:t>Objetivo</w:t>
      </w:r>
      <w:r>
        <w:t>: Crear el entorno necesario para la implementación del sistema.</w:t>
      </w:r>
    </w:p>
    <w:p w14:paraId="76E6C191" w14:textId="77777777" w:rsidR="00B37C55" w:rsidRDefault="00B37C55" w:rsidP="00B37C55">
      <w:r w:rsidRPr="008475F2">
        <w:rPr>
          <w:b/>
          <w:bCs/>
        </w:rPr>
        <w:t>Metodología</w:t>
      </w:r>
      <w:r>
        <w:t>: Estudio de la arquitectura aceptada y generación del siguiente documento:</w:t>
      </w:r>
    </w:p>
    <w:p w14:paraId="0D9CC7FF" w14:textId="77777777" w:rsidR="00B37C55" w:rsidRPr="00A77474" w:rsidRDefault="00B37C55" w:rsidP="00B37C55">
      <w:pPr>
        <w:pStyle w:val="Prrafodelista"/>
        <w:numPr>
          <w:ilvl w:val="0"/>
          <w:numId w:val="37"/>
        </w:numPr>
        <w:spacing w:before="0" w:after="0"/>
        <w:rPr>
          <w:b/>
          <w:bCs/>
        </w:rPr>
      </w:pPr>
      <w:r>
        <w:t>Definición del entorno: Define el entorno donde reside el sistema.</w:t>
      </w:r>
    </w:p>
    <w:p w14:paraId="52B13FE7" w14:textId="77777777" w:rsidR="00B37C55" w:rsidRDefault="00B37C55" w:rsidP="00B37C55">
      <w:r w:rsidRPr="00A77474">
        <w:rPr>
          <w:b/>
          <w:bCs/>
        </w:rPr>
        <w:t xml:space="preserve">Duración: </w:t>
      </w:r>
      <w:r>
        <w:t>30% del tiempo definido para la fase de implementación.</w:t>
      </w:r>
    </w:p>
    <w:p w14:paraId="74ED5895" w14:textId="77777777" w:rsidR="00B37C55" w:rsidRPr="00A77474" w:rsidRDefault="00B37C55" w:rsidP="00B37C55">
      <w:pPr>
        <w:rPr>
          <w:b/>
          <w:bCs/>
        </w:rPr>
      </w:pPr>
    </w:p>
    <w:p w14:paraId="506C39E6" w14:textId="77777777" w:rsidR="00B37C55" w:rsidRDefault="00B37C55" w:rsidP="00B37C55">
      <w:pPr>
        <w:pStyle w:val="TtuloApartado1sinnivel"/>
      </w:pPr>
      <w:r>
        <w:rPr>
          <w:lang w:val="es-MX"/>
        </w:rPr>
        <w:t>Implementar el sistema</w:t>
      </w:r>
      <w:r>
        <w:t>:</w:t>
      </w:r>
    </w:p>
    <w:p w14:paraId="62F60A70" w14:textId="77777777" w:rsidR="00B37C55" w:rsidRDefault="00B37C55" w:rsidP="00B37C55">
      <w:r w:rsidRPr="008475F2">
        <w:rPr>
          <w:b/>
          <w:bCs/>
        </w:rPr>
        <w:t>Objetivo</w:t>
      </w:r>
      <w:r>
        <w:t>: Implementar el sistema con los parámetros requeridos por el usuario.</w:t>
      </w:r>
    </w:p>
    <w:p w14:paraId="13FB5B62" w14:textId="77777777" w:rsidR="00B37C55" w:rsidRPr="00A77474" w:rsidRDefault="00B37C55" w:rsidP="00B37C55">
      <w:pPr>
        <w:rPr>
          <w:b/>
          <w:bCs/>
        </w:rPr>
      </w:pPr>
      <w:r w:rsidRPr="008475F2">
        <w:rPr>
          <w:b/>
          <w:bCs/>
        </w:rPr>
        <w:t>Metodología</w:t>
      </w:r>
      <w:r>
        <w:t>: Estudio de la arquitectura aceptada.</w:t>
      </w:r>
    </w:p>
    <w:p w14:paraId="2CED7946" w14:textId="77777777" w:rsidR="00B37C55" w:rsidRDefault="00B37C55" w:rsidP="00B37C55">
      <w:r w:rsidRPr="00A77474">
        <w:rPr>
          <w:b/>
          <w:bCs/>
        </w:rPr>
        <w:t xml:space="preserve">Duración: </w:t>
      </w:r>
      <w:r>
        <w:t>10% del tiempo definido para la fase de implementación.</w:t>
      </w:r>
    </w:p>
    <w:p w14:paraId="2D522E86" w14:textId="77777777" w:rsidR="00B37C55" w:rsidRDefault="00B37C55" w:rsidP="00B37C55">
      <w:pPr>
        <w:pStyle w:val="TtuloApartado1sinnivel"/>
      </w:pPr>
      <w:r>
        <w:rPr>
          <w:lang w:val="es-MX"/>
        </w:rPr>
        <w:t>Pruebas de implementación</w:t>
      </w:r>
      <w:r>
        <w:t>:</w:t>
      </w:r>
    </w:p>
    <w:p w14:paraId="44CF9815" w14:textId="77777777" w:rsidR="00B37C55" w:rsidRDefault="00B37C55" w:rsidP="00B37C55">
      <w:r w:rsidRPr="008475F2">
        <w:rPr>
          <w:b/>
          <w:bCs/>
        </w:rPr>
        <w:t>Objetivo</w:t>
      </w:r>
      <w:r>
        <w:t>: Realizar las pruebas de implementación para comprobar que el sistema cumple con los estándares de calidad de implementación.</w:t>
      </w:r>
    </w:p>
    <w:p w14:paraId="6B0A2974" w14:textId="77777777" w:rsidR="00B37C55" w:rsidRDefault="00B37C55" w:rsidP="00B37C55">
      <w:r w:rsidRPr="008475F2">
        <w:rPr>
          <w:b/>
          <w:bCs/>
        </w:rPr>
        <w:t>Metodología</w:t>
      </w:r>
      <w:r>
        <w:t>: Estudio de la arquitectura aceptada, se deberá generar la siguiente información:</w:t>
      </w:r>
    </w:p>
    <w:p w14:paraId="7FE54072" w14:textId="77777777" w:rsidR="00B37C55" w:rsidRPr="00020A49" w:rsidRDefault="00B37C55" w:rsidP="00B37C55">
      <w:pPr>
        <w:pStyle w:val="Prrafodelista"/>
        <w:numPr>
          <w:ilvl w:val="0"/>
          <w:numId w:val="38"/>
        </w:numPr>
        <w:spacing w:before="0" w:after="0"/>
        <w:rPr>
          <w:b/>
          <w:bCs/>
        </w:rPr>
      </w:pPr>
      <w:r>
        <w:t>Matriz de pruebas: Matriz que contiene las pruebas realizadas en el entorno de implementación.</w:t>
      </w:r>
    </w:p>
    <w:p w14:paraId="18E6589E" w14:textId="77777777" w:rsidR="00B37C55" w:rsidRPr="00020A49" w:rsidRDefault="00B37C55" w:rsidP="00B37C55">
      <w:pPr>
        <w:pStyle w:val="Prrafodelista"/>
        <w:numPr>
          <w:ilvl w:val="0"/>
          <w:numId w:val="38"/>
        </w:numPr>
        <w:spacing w:before="0" w:after="0"/>
        <w:rPr>
          <w:b/>
          <w:bCs/>
        </w:rPr>
      </w:pPr>
      <w:r>
        <w:t>Documento de cumplimiento de estándares: Es el resultado de las pruebas y define los estándares que el sistema cumple</w:t>
      </w:r>
    </w:p>
    <w:p w14:paraId="1272429D" w14:textId="1ED9FD7C" w:rsidR="00A75783" w:rsidRDefault="00B37C55" w:rsidP="00A75783">
      <w:r w:rsidRPr="00A77474">
        <w:rPr>
          <w:b/>
          <w:bCs/>
        </w:rPr>
        <w:t xml:space="preserve">Duración: </w:t>
      </w:r>
      <w:r>
        <w:t>60% del tiempo definido para la fase de implementación.</w:t>
      </w:r>
    </w:p>
    <w:p w14:paraId="6B4CE328" w14:textId="7FB370C9" w:rsidR="00A75783" w:rsidRDefault="00A75783">
      <w:pPr>
        <w:spacing w:before="0" w:after="0" w:line="240" w:lineRule="auto"/>
        <w:jc w:val="left"/>
      </w:pPr>
      <w:r>
        <w:br w:type="page"/>
      </w:r>
    </w:p>
    <w:p w14:paraId="4F43C2F2" w14:textId="3AC98650" w:rsidR="00E24FB6" w:rsidRPr="000D09A0" w:rsidRDefault="00E24FB6" w:rsidP="00E24FB6">
      <w:pPr>
        <w:pStyle w:val="Ttulo1"/>
      </w:pPr>
      <w:bookmarkStart w:id="49" w:name="_Toc71712063"/>
      <w:r>
        <w:rPr>
          <w:caps w:val="0"/>
        </w:rPr>
        <w:lastRenderedPageBreak/>
        <w:t>Desarrollo específico de la contribución</w:t>
      </w:r>
      <w:bookmarkEnd w:id="49"/>
    </w:p>
    <w:p w14:paraId="759A97AD" w14:textId="77777777" w:rsidR="00E24FB6" w:rsidRPr="000D09A0" w:rsidRDefault="00E24FB6" w:rsidP="00E24FB6">
      <w:pPr>
        <w:pStyle w:val="Ttulo2"/>
      </w:pPr>
      <w:bookmarkStart w:id="50" w:name="_Toc71712064"/>
      <w:r w:rsidRPr="000D09A0">
        <w:rPr>
          <w:caps w:val="0"/>
        </w:rPr>
        <w:t>“Título 2” del menú de estilos</w:t>
      </w:r>
      <w:bookmarkEnd w:id="50"/>
    </w:p>
    <w:p w14:paraId="46B9B8EA" w14:textId="77777777" w:rsidR="00E24FB6" w:rsidRPr="000D09A0" w:rsidRDefault="00E24FB6" w:rsidP="00E24FB6">
      <w:pPr>
        <w:pStyle w:val="Ttulo3"/>
      </w:pPr>
      <w:bookmarkStart w:id="51" w:name="_Toc71712065"/>
      <w:r w:rsidRPr="000D09A0">
        <w:t>“Título 3” del menú de estilos</w:t>
      </w:r>
      <w:bookmarkEnd w:id="51"/>
    </w:p>
    <w:p w14:paraId="5DF7C697" w14:textId="77777777" w:rsidR="00E24FB6" w:rsidRPr="007E0007" w:rsidRDefault="00E24FB6" w:rsidP="00E24FB6">
      <w:pPr>
        <w:pStyle w:val="Ttulo3"/>
      </w:pPr>
      <w:bookmarkStart w:id="52" w:name="_Toc71712066"/>
      <w:r w:rsidRPr="007E0007">
        <w:t>“Título 3” del menú de estilos</w:t>
      </w:r>
      <w:bookmarkEnd w:id="52"/>
    </w:p>
    <w:p w14:paraId="058A8A0B" w14:textId="77777777" w:rsidR="00E24FB6" w:rsidRPr="000D09A0" w:rsidRDefault="00E24FB6" w:rsidP="00E24FB6">
      <w:pPr>
        <w:pStyle w:val="Ttulo4"/>
      </w:pPr>
      <w:r w:rsidRPr="000D09A0">
        <w:t>"Título 4" del menú de estilos</w:t>
      </w:r>
    </w:p>
    <w:p w14:paraId="2EDE6CCA" w14:textId="77777777" w:rsidR="00E24FB6" w:rsidRDefault="00E24FB6" w:rsidP="00E24FB6">
      <w:pPr>
        <w:pStyle w:val="Ttulo4"/>
      </w:pPr>
      <w:r w:rsidRPr="000D09A0">
        <w:t>"Título 4" del menú de estilos</w:t>
      </w:r>
    </w:p>
    <w:p w14:paraId="26003BFB" w14:textId="77777777" w:rsidR="00E24FB6" w:rsidRPr="000D09A0" w:rsidRDefault="00E24FB6" w:rsidP="00E24FB6"/>
    <w:p w14:paraId="7209C14E" w14:textId="77777777" w:rsidR="00E24FB6" w:rsidRPr="00DA0FCE" w:rsidRDefault="00E24FB6" w:rsidP="00E24FB6">
      <w:pPr>
        <w:pStyle w:val="Ttulo2"/>
      </w:pPr>
      <w:r w:rsidRPr="00DA0FCE">
        <w:rPr>
          <w:caps w:val="0"/>
        </w:rPr>
        <w:t xml:space="preserve"> </w:t>
      </w:r>
      <w:bookmarkStart w:id="53" w:name="_Toc71712067"/>
      <w:r w:rsidRPr="00DA0FCE">
        <w:rPr>
          <w:caps w:val="0"/>
        </w:rPr>
        <w:t>“Título 2” del menú de estilos</w:t>
      </w:r>
      <w:bookmarkEnd w:id="53"/>
    </w:p>
    <w:p w14:paraId="7B49C538" w14:textId="77777777" w:rsidR="00E24FB6" w:rsidRPr="007E0007" w:rsidRDefault="00E24FB6" w:rsidP="00E24FB6">
      <w:pPr>
        <w:pStyle w:val="Ttulo3"/>
      </w:pPr>
      <w:bookmarkStart w:id="54" w:name="_Toc71712068"/>
      <w:r w:rsidRPr="007E0007">
        <w:t>“Título 3” del menú de estilos</w:t>
      </w:r>
      <w:bookmarkEnd w:id="54"/>
    </w:p>
    <w:p w14:paraId="581FE729" w14:textId="77777777" w:rsidR="00E24FB6" w:rsidRPr="000D09A0" w:rsidRDefault="00E24FB6" w:rsidP="00E24FB6">
      <w:pPr>
        <w:pStyle w:val="Ttulo3"/>
      </w:pPr>
      <w:bookmarkStart w:id="55" w:name="_Toc71712069"/>
      <w:r w:rsidRPr="000D09A0">
        <w:t>“Título 3” del menú de estilos</w:t>
      </w:r>
      <w:bookmarkEnd w:id="55"/>
    </w:p>
    <w:p w14:paraId="5AF3E66F" w14:textId="77777777" w:rsidR="00E24FB6" w:rsidRPr="000D09A0" w:rsidRDefault="00E24FB6" w:rsidP="00E24FB6">
      <w:pPr>
        <w:pStyle w:val="Ttulo4"/>
      </w:pPr>
      <w:r w:rsidRPr="000D09A0">
        <w:t>"Título 4" del menú de estilos</w:t>
      </w:r>
    </w:p>
    <w:p w14:paraId="59DC28A8" w14:textId="77777777" w:rsidR="00E24FB6" w:rsidRPr="000D09A0" w:rsidRDefault="00E24FB6" w:rsidP="00E24FB6">
      <w:pPr>
        <w:pStyle w:val="Ttulo4"/>
      </w:pPr>
      <w:r w:rsidRPr="000D09A0">
        <w:t>"Título 4" del menú de estilos</w:t>
      </w:r>
    </w:p>
    <w:p w14:paraId="6E10AA4B" w14:textId="77777777" w:rsidR="00E24FB6" w:rsidRDefault="00E24FB6" w:rsidP="00E24FB6">
      <w:pPr>
        <w:pStyle w:val="Ttulo4"/>
        <w:numPr>
          <w:ilvl w:val="0"/>
          <w:numId w:val="0"/>
        </w:numPr>
        <w:ind w:left="851"/>
      </w:pPr>
    </w:p>
    <w:p w14:paraId="1061E35B" w14:textId="77777777" w:rsidR="00E24FB6" w:rsidRPr="00DA0FCE" w:rsidRDefault="00E24FB6" w:rsidP="00E24FB6">
      <w:pPr>
        <w:pStyle w:val="Ttulo2"/>
      </w:pPr>
      <w:bookmarkStart w:id="56" w:name="_Toc71712070"/>
      <w:r w:rsidRPr="00DA0FCE">
        <w:rPr>
          <w:caps w:val="0"/>
        </w:rPr>
        <w:t>“Título 2” del menú de estilos</w:t>
      </w:r>
      <w:bookmarkEnd w:id="56"/>
    </w:p>
    <w:p w14:paraId="165BC0F3" w14:textId="77777777" w:rsidR="00E24FB6" w:rsidRPr="007E0007" w:rsidRDefault="00E24FB6" w:rsidP="00E24FB6">
      <w:pPr>
        <w:pStyle w:val="Ttulo3"/>
      </w:pPr>
      <w:bookmarkStart w:id="57" w:name="_Toc71712071"/>
      <w:r w:rsidRPr="007E0007">
        <w:t>“Título 3” del menú de estilos</w:t>
      </w:r>
      <w:bookmarkEnd w:id="57"/>
    </w:p>
    <w:p w14:paraId="5905E82B" w14:textId="77777777" w:rsidR="00E24FB6" w:rsidRPr="007E0007" w:rsidRDefault="00E24FB6" w:rsidP="00E24FB6">
      <w:pPr>
        <w:pStyle w:val="Ttulo3"/>
      </w:pPr>
      <w:bookmarkStart w:id="58" w:name="_Toc71712072"/>
      <w:r w:rsidRPr="007E0007">
        <w:t>“Título 3” del menú de estilos</w:t>
      </w:r>
      <w:bookmarkEnd w:id="58"/>
    </w:p>
    <w:p w14:paraId="57360AA8" w14:textId="77777777" w:rsidR="00E24FB6" w:rsidRDefault="00E24FB6" w:rsidP="00194057">
      <w:pPr>
        <w:pStyle w:val="Ttulo1sinnumerar"/>
      </w:pPr>
    </w:p>
    <w:p w14:paraId="3918002C" w14:textId="77777777" w:rsidR="00E24FB6" w:rsidRDefault="00E24FB6">
      <w:pPr>
        <w:spacing w:before="0" w:after="0" w:line="240" w:lineRule="auto"/>
        <w:jc w:val="left"/>
      </w:pPr>
      <w:r>
        <w:br w:type="page"/>
      </w:r>
    </w:p>
    <w:p w14:paraId="68CB75B8" w14:textId="426F6D8F" w:rsidR="00E24FB6" w:rsidRPr="000D09A0" w:rsidRDefault="00E24FB6" w:rsidP="00E24FB6">
      <w:pPr>
        <w:pStyle w:val="Ttulo1"/>
      </w:pPr>
      <w:bookmarkStart w:id="59" w:name="_Toc71712073"/>
      <w:r>
        <w:rPr>
          <w:caps w:val="0"/>
        </w:rPr>
        <w:lastRenderedPageBreak/>
        <w:t>Evaluación</w:t>
      </w:r>
      <w:bookmarkEnd w:id="59"/>
    </w:p>
    <w:p w14:paraId="606FF699" w14:textId="77777777" w:rsidR="00E24FB6" w:rsidRPr="000D09A0" w:rsidRDefault="00E24FB6" w:rsidP="00E24FB6">
      <w:pPr>
        <w:pStyle w:val="Ttulo2"/>
      </w:pPr>
      <w:bookmarkStart w:id="60" w:name="_Toc71712074"/>
      <w:r w:rsidRPr="000D09A0">
        <w:rPr>
          <w:caps w:val="0"/>
        </w:rPr>
        <w:t>“Título 2” del menú de estilos</w:t>
      </w:r>
      <w:bookmarkEnd w:id="60"/>
    </w:p>
    <w:p w14:paraId="425434DB" w14:textId="77777777" w:rsidR="00E24FB6" w:rsidRPr="000D09A0" w:rsidRDefault="00E24FB6" w:rsidP="00E24FB6">
      <w:pPr>
        <w:pStyle w:val="Ttulo3"/>
      </w:pPr>
      <w:bookmarkStart w:id="61" w:name="_Toc71712075"/>
      <w:r w:rsidRPr="000D09A0">
        <w:t>“Título 3” del menú de estilos</w:t>
      </w:r>
      <w:bookmarkEnd w:id="61"/>
    </w:p>
    <w:p w14:paraId="337C9744" w14:textId="77777777" w:rsidR="00E24FB6" w:rsidRPr="007E0007" w:rsidRDefault="00E24FB6" w:rsidP="00E24FB6">
      <w:pPr>
        <w:pStyle w:val="Ttulo3"/>
      </w:pPr>
      <w:bookmarkStart w:id="62" w:name="_Toc71712076"/>
      <w:r w:rsidRPr="007E0007">
        <w:t>“Título 3” del menú de estilos</w:t>
      </w:r>
      <w:bookmarkEnd w:id="62"/>
    </w:p>
    <w:p w14:paraId="4DC3E026" w14:textId="77777777" w:rsidR="00E24FB6" w:rsidRPr="000D09A0" w:rsidRDefault="00E24FB6" w:rsidP="00E24FB6">
      <w:pPr>
        <w:pStyle w:val="Ttulo4"/>
      </w:pPr>
      <w:r w:rsidRPr="000D09A0">
        <w:t>"Título 4" del menú de estilos</w:t>
      </w:r>
    </w:p>
    <w:p w14:paraId="6E7AE07A" w14:textId="77777777" w:rsidR="00E24FB6" w:rsidRDefault="00E24FB6" w:rsidP="00E24FB6">
      <w:pPr>
        <w:pStyle w:val="Ttulo4"/>
      </w:pPr>
      <w:r w:rsidRPr="000D09A0">
        <w:t>"Título 4" del menú de estilos</w:t>
      </w:r>
    </w:p>
    <w:p w14:paraId="7B029DE1" w14:textId="77777777" w:rsidR="00E24FB6" w:rsidRPr="000D09A0" w:rsidRDefault="00E24FB6" w:rsidP="00E24FB6"/>
    <w:p w14:paraId="2E6FC0CB" w14:textId="77777777" w:rsidR="00E24FB6" w:rsidRPr="00DA0FCE" w:rsidRDefault="00E24FB6" w:rsidP="00E24FB6">
      <w:pPr>
        <w:pStyle w:val="Ttulo2"/>
      </w:pPr>
      <w:r w:rsidRPr="00DA0FCE">
        <w:rPr>
          <w:caps w:val="0"/>
        </w:rPr>
        <w:t xml:space="preserve"> </w:t>
      </w:r>
      <w:bookmarkStart w:id="63" w:name="_Toc71712077"/>
      <w:r w:rsidRPr="00DA0FCE">
        <w:rPr>
          <w:caps w:val="0"/>
        </w:rPr>
        <w:t>“Título 2” del menú de estilos</w:t>
      </w:r>
      <w:bookmarkEnd w:id="63"/>
    </w:p>
    <w:p w14:paraId="1043EF8F" w14:textId="77777777" w:rsidR="00E24FB6" w:rsidRPr="007E0007" w:rsidRDefault="00E24FB6" w:rsidP="00E24FB6">
      <w:pPr>
        <w:pStyle w:val="Ttulo3"/>
      </w:pPr>
      <w:bookmarkStart w:id="64" w:name="_Toc71712078"/>
      <w:r w:rsidRPr="007E0007">
        <w:t>“Título 3” del menú de estilos</w:t>
      </w:r>
      <w:bookmarkEnd w:id="64"/>
    </w:p>
    <w:p w14:paraId="194A0330" w14:textId="77777777" w:rsidR="00E24FB6" w:rsidRPr="000D09A0" w:rsidRDefault="00E24FB6" w:rsidP="00E24FB6">
      <w:pPr>
        <w:pStyle w:val="Ttulo3"/>
      </w:pPr>
      <w:bookmarkStart w:id="65" w:name="_Toc71712079"/>
      <w:r w:rsidRPr="000D09A0">
        <w:t>“Título 3” del menú de estilos</w:t>
      </w:r>
      <w:bookmarkEnd w:id="65"/>
    </w:p>
    <w:p w14:paraId="3724E1AD" w14:textId="4A4E59A7" w:rsidR="00E24FB6" w:rsidRDefault="00E24FB6" w:rsidP="00E24FB6">
      <w:pPr>
        <w:pStyle w:val="Ttulo4"/>
        <w:numPr>
          <w:ilvl w:val="0"/>
          <w:numId w:val="0"/>
        </w:numPr>
        <w:ind w:left="851"/>
      </w:pPr>
    </w:p>
    <w:p w14:paraId="3AD2355C" w14:textId="2D55CE29" w:rsidR="00E24FB6" w:rsidRDefault="00E24FB6">
      <w:pPr>
        <w:spacing w:before="0" w:after="0" w:line="240" w:lineRule="auto"/>
        <w:jc w:val="left"/>
      </w:pPr>
      <w:r>
        <w:br w:type="page"/>
      </w:r>
    </w:p>
    <w:p w14:paraId="0D2D348E" w14:textId="780A7431" w:rsidR="00E24FB6" w:rsidRPr="000D09A0" w:rsidRDefault="00E24FB6" w:rsidP="00E24FB6">
      <w:pPr>
        <w:pStyle w:val="Ttulo1"/>
      </w:pPr>
      <w:bookmarkStart w:id="66" w:name="_Toc71712080"/>
      <w:r>
        <w:rPr>
          <w:caps w:val="0"/>
        </w:rPr>
        <w:lastRenderedPageBreak/>
        <w:t>Conclusiones y trabajos futuros</w:t>
      </w:r>
      <w:bookmarkEnd w:id="66"/>
    </w:p>
    <w:p w14:paraId="1A45EAC1" w14:textId="17FC51BD" w:rsidR="00E24FB6" w:rsidRPr="000D09A0" w:rsidRDefault="00E24FB6" w:rsidP="00E24FB6">
      <w:pPr>
        <w:pStyle w:val="Ttulo2"/>
      </w:pPr>
      <w:bookmarkStart w:id="67" w:name="_Toc71712081"/>
      <w:r>
        <w:rPr>
          <w:caps w:val="0"/>
        </w:rPr>
        <w:t>Conclusiones</w:t>
      </w:r>
      <w:bookmarkEnd w:id="67"/>
      <w:r>
        <w:rPr>
          <w:caps w:val="0"/>
        </w:rPr>
        <w:t xml:space="preserve"> </w:t>
      </w:r>
    </w:p>
    <w:p w14:paraId="074BA650" w14:textId="77777777" w:rsidR="00E24FB6" w:rsidRPr="000D09A0" w:rsidRDefault="00E24FB6" w:rsidP="00E24FB6">
      <w:pPr>
        <w:pStyle w:val="Ttulo3"/>
      </w:pPr>
      <w:bookmarkStart w:id="68" w:name="_Toc71712082"/>
      <w:r w:rsidRPr="000D09A0">
        <w:t>“Título 3” del menú de estilos</w:t>
      </w:r>
      <w:bookmarkEnd w:id="68"/>
    </w:p>
    <w:p w14:paraId="7C380760" w14:textId="77777777" w:rsidR="00E24FB6" w:rsidRPr="007E0007" w:rsidRDefault="00E24FB6" w:rsidP="00E24FB6">
      <w:pPr>
        <w:pStyle w:val="Ttulo3"/>
      </w:pPr>
      <w:bookmarkStart w:id="69" w:name="_Toc71712083"/>
      <w:r w:rsidRPr="007E0007">
        <w:t>“Título 3” del menú de estilos</w:t>
      </w:r>
      <w:bookmarkEnd w:id="69"/>
    </w:p>
    <w:p w14:paraId="0C7FF68C" w14:textId="77777777" w:rsidR="00E24FB6" w:rsidRPr="000D09A0" w:rsidRDefault="00E24FB6" w:rsidP="00E24FB6">
      <w:pPr>
        <w:pStyle w:val="Ttulo4"/>
      </w:pPr>
      <w:r w:rsidRPr="000D09A0">
        <w:t>"Título 4" del menú de estilos</w:t>
      </w:r>
    </w:p>
    <w:p w14:paraId="24221853" w14:textId="77777777" w:rsidR="00E24FB6" w:rsidRDefault="00E24FB6" w:rsidP="00E24FB6">
      <w:pPr>
        <w:pStyle w:val="Ttulo4"/>
      </w:pPr>
      <w:r w:rsidRPr="000D09A0">
        <w:t>"Título 4" del menú de estilos</w:t>
      </w:r>
    </w:p>
    <w:p w14:paraId="4B0BFC39" w14:textId="77777777" w:rsidR="00E24FB6" w:rsidRPr="000D09A0" w:rsidRDefault="00E24FB6" w:rsidP="00E24FB6"/>
    <w:p w14:paraId="25D7E8E8" w14:textId="6E356EB5" w:rsidR="00E24FB6" w:rsidRPr="00DA0FCE" w:rsidRDefault="00E24FB6" w:rsidP="00E24FB6">
      <w:pPr>
        <w:pStyle w:val="Ttulo2"/>
      </w:pPr>
      <w:r w:rsidRPr="00DA0FCE">
        <w:rPr>
          <w:caps w:val="0"/>
        </w:rPr>
        <w:t xml:space="preserve"> </w:t>
      </w:r>
      <w:bookmarkStart w:id="70" w:name="_Toc71712084"/>
      <w:r>
        <w:rPr>
          <w:caps w:val="0"/>
        </w:rPr>
        <w:t>Trabajos futuros</w:t>
      </w:r>
      <w:bookmarkEnd w:id="70"/>
    </w:p>
    <w:p w14:paraId="670EC9B8" w14:textId="77777777" w:rsidR="00E24FB6" w:rsidRPr="007E0007" w:rsidRDefault="00E24FB6" w:rsidP="00E24FB6">
      <w:pPr>
        <w:pStyle w:val="Ttulo3"/>
      </w:pPr>
      <w:bookmarkStart w:id="71" w:name="_Toc71712085"/>
      <w:r w:rsidRPr="007E0007">
        <w:t>“Título 3” del menú de estilos</w:t>
      </w:r>
      <w:bookmarkEnd w:id="71"/>
    </w:p>
    <w:p w14:paraId="3D5D95F3" w14:textId="77777777" w:rsidR="00E24FB6" w:rsidRPr="000D09A0" w:rsidRDefault="00E24FB6" w:rsidP="00E24FB6">
      <w:pPr>
        <w:pStyle w:val="Ttulo3"/>
      </w:pPr>
      <w:bookmarkStart w:id="72" w:name="_Toc71712086"/>
      <w:r w:rsidRPr="000D09A0">
        <w:t>“Título 3” del menú de estilos</w:t>
      </w:r>
      <w:bookmarkEnd w:id="72"/>
    </w:p>
    <w:p w14:paraId="1B62F187" w14:textId="3DD896A5" w:rsidR="00E24FB6" w:rsidRDefault="00E24FB6">
      <w:pPr>
        <w:spacing w:before="0" w:after="0" w:line="240" w:lineRule="auto"/>
        <w:jc w:val="left"/>
        <w:rPr>
          <w:rFonts w:asciiTheme="majorHAnsi" w:hAnsiTheme="majorHAnsi"/>
          <w:bCs/>
          <w:color w:val="0098CD"/>
          <w:kern w:val="32"/>
          <w:sz w:val="36"/>
          <w:szCs w:val="32"/>
        </w:rPr>
      </w:pPr>
      <w:r>
        <w:br w:type="page"/>
      </w:r>
    </w:p>
    <w:p w14:paraId="21FAC795" w14:textId="64D00529" w:rsidR="00A75783" w:rsidRPr="009F6F17" w:rsidRDefault="00A75783" w:rsidP="00194057">
      <w:pPr>
        <w:pStyle w:val="Ttulo1sinnumerar"/>
      </w:pPr>
      <w:bookmarkStart w:id="73" w:name="_Toc71712087"/>
      <w:r>
        <w:lastRenderedPageBreak/>
        <w:t>Referencias bibliográficas</w:t>
      </w:r>
      <w:bookmarkEnd w:id="73"/>
    </w:p>
    <w:p w14:paraId="6B53C82D" w14:textId="027EF1EA" w:rsid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fldChar w:fldCharType="begin" w:fldLock="1"/>
      </w:r>
      <w:r w:rsidRPr="007028A0">
        <w:instrText xml:space="preserve">ADDIN Mendeley Bibliography CSL_BIBLIOGRAPHY </w:instrText>
      </w:r>
      <w:r w:rsidRPr="007028A0">
        <w:fldChar w:fldCharType="separate"/>
      </w:r>
      <w:r w:rsidRPr="007028A0">
        <w:rPr>
          <w:rFonts w:ascii="Calibri" w:hAnsi="Calibri" w:cs="Calibri"/>
          <w:noProof/>
        </w:rPr>
        <w:t xml:space="preserve">Day, A.-M. (2010). </w:t>
      </w:r>
      <w:r w:rsidRPr="007028A0">
        <w:rPr>
          <w:rFonts w:ascii="Calibri" w:hAnsi="Calibri" w:cs="Calibri"/>
          <w:i/>
          <w:iCs/>
          <w:noProof/>
        </w:rPr>
        <w:t>AN EMPERICAL STUDY ON THE DEVELOPMENT OF E-NOTARY AND E-APOSTILLE SER VICES IN IRELAND AND SPECIFICALLY AS IT RELATES TO TRADECERT.COM</w:t>
      </w:r>
      <w:r w:rsidRPr="007028A0">
        <w:rPr>
          <w:rFonts w:ascii="Calibri" w:hAnsi="Calibri" w:cs="Calibri"/>
          <w:noProof/>
        </w:rPr>
        <w:t>.</w:t>
      </w:r>
    </w:p>
    <w:p w14:paraId="5B134C16"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p>
    <w:p w14:paraId="083349A2" w14:textId="2F9722CD" w:rsid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Helingo, M., Purwandari, B., Satria, R., &amp; Solichah, I. (2017). The Use of Analytic Hierarchy Process for Software Development Method Selection: A Perspective of e-Government in Indonesia. </w:t>
      </w:r>
      <w:r w:rsidRPr="007028A0">
        <w:rPr>
          <w:rFonts w:ascii="Calibri" w:hAnsi="Calibri" w:cs="Calibri"/>
          <w:i/>
          <w:iCs/>
          <w:noProof/>
        </w:rPr>
        <w:t>Procedia Computer Science</w:t>
      </w:r>
      <w:r w:rsidRPr="007028A0">
        <w:rPr>
          <w:rFonts w:ascii="Calibri" w:hAnsi="Calibri" w:cs="Calibri"/>
          <w:noProof/>
        </w:rPr>
        <w:t xml:space="preserve">, </w:t>
      </w:r>
      <w:r w:rsidRPr="007028A0">
        <w:rPr>
          <w:rFonts w:ascii="Calibri" w:hAnsi="Calibri" w:cs="Calibri"/>
          <w:i/>
          <w:iCs/>
          <w:noProof/>
        </w:rPr>
        <w:t>124</w:t>
      </w:r>
      <w:r w:rsidRPr="007028A0">
        <w:rPr>
          <w:rFonts w:ascii="Calibri" w:hAnsi="Calibri" w:cs="Calibri"/>
          <w:noProof/>
        </w:rPr>
        <w:t>, 405–414. https://doi.org/10.1016/j.procs.2017.12.171</w:t>
      </w:r>
    </w:p>
    <w:p w14:paraId="541ED1C9"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p>
    <w:p w14:paraId="329C72E4" w14:textId="3D62F884" w:rsid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Martín, J. P. S. (2007). </w:t>
      </w:r>
      <w:r w:rsidRPr="007028A0">
        <w:rPr>
          <w:rFonts w:ascii="Calibri" w:hAnsi="Calibri" w:cs="Calibri"/>
          <w:i/>
          <w:iCs/>
          <w:noProof/>
        </w:rPr>
        <w:t>PAe - CTT - General - SAB: Sistema informático de gestión de ayudas, becas y premios de la Secretaría de Estado de Cultura del MECD</w:t>
      </w:r>
      <w:r w:rsidRPr="007028A0">
        <w:rPr>
          <w:rFonts w:ascii="Calibri" w:hAnsi="Calibri" w:cs="Calibri"/>
          <w:noProof/>
        </w:rPr>
        <w:t>. Https://Administracionelectronica.Gob.Es/. https://administracionelectronica.gob.es/ctt/sab#.YHblrOgzaUk</w:t>
      </w:r>
    </w:p>
    <w:p w14:paraId="18E4BA65"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p>
    <w:p w14:paraId="36F060A8"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Pardo, M. del C. (2021). Mexico’s Public Administration: Huge Problems, Partial Solutions. In </w:t>
      </w:r>
      <w:r w:rsidRPr="007028A0">
        <w:rPr>
          <w:rFonts w:ascii="Calibri" w:hAnsi="Calibri" w:cs="Calibri"/>
          <w:i/>
          <w:iCs/>
          <w:noProof/>
        </w:rPr>
        <w:t>The Emerald Handbook of Public Administration in Latin America</w:t>
      </w:r>
      <w:r w:rsidRPr="007028A0">
        <w:rPr>
          <w:rFonts w:ascii="Calibri" w:hAnsi="Calibri" w:cs="Calibri"/>
          <w:noProof/>
        </w:rPr>
        <w:t xml:space="preserve"> (pp. 177–202). Emerald Publishing Limited. https://doi.org/10.1108/978-1-83982-676-420201008</w:t>
      </w:r>
    </w:p>
    <w:p w14:paraId="3EB8DFFA" w14:textId="19CF7163" w:rsid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Project Management Institute, I. (2020). </w:t>
      </w:r>
      <w:r w:rsidRPr="007028A0">
        <w:rPr>
          <w:rFonts w:ascii="Calibri" w:hAnsi="Calibri" w:cs="Calibri"/>
          <w:i/>
          <w:iCs/>
          <w:noProof/>
        </w:rPr>
        <w:t>A Guide to the PROJECT MANAGEMENT BODY OF KNOWLEDGE (PMBOK® GUIDE) Sixth Edition</w:t>
      </w:r>
      <w:r w:rsidRPr="007028A0">
        <w:rPr>
          <w:rFonts w:ascii="Calibri" w:hAnsi="Calibri" w:cs="Calibri"/>
          <w:noProof/>
        </w:rPr>
        <w:t>. www.PMI.org</w:t>
      </w:r>
    </w:p>
    <w:p w14:paraId="463D9B63"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p>
    <w:p w14:paraId="55755695" w14:textId="77777777" w:rsidR="007028A0" w:rsidRPr="007028A0" w:rsidRDefault="007028A0" w:rsidP="007028A0">
      <w:pPr>
        <w:widowControl w:val="0"/>
        <w:autoSpaceDE w:val="0"/>
        <w:autoSpaceDN w:val="0"/>
        <w:adjustRightInd w:val="0"/>
        <w:spacing w:before="0" w:after="0" w:line="240" w:lineRule="auto"/>
        <w:ind w:left="480" w:hanging="480"/>
        <w:jc w:val="left"/>
        <w:rPr>
          <w:rFonts w:ascii="Calibri" w:hAnsi="Calibri" w:cs="Calibri"/>
          <w:noProof/>
        </w:rPr>
      </w:pPr>
      <w:r w:rsidRPr="007028A0">
        <w:rPr>
          <w:rFonts w:ascii="Calibri" w:hAnsi="Calibri" w:cs="Calibri"/>
          <w:noProof/>
        </w:rPr>
        <w:t xml:space="preserve">Tessler, S., Barr, A., &amp; Hanna, N. (2003). National Software Industry Development: Considerations for Government Planners. </w:t>
      </w:r>
      <w:r w:rsidRPr="007028A0">
        <w:rPr>
          <w:rFonts w:ascii="Calibri" w:hAnsi="Calibri" w:cs="Calibri"/>
          <w:i/>
          <w:iCs/>
          <w:noProof/>
        </w:rPr>
        <w:t>The Electronic Journal of Information Systems in Developing Countries</w:t>
      </w:r>
      <w:r w:rsidRPr="007028A0">
        <w:rPr>
          <w:rFonts w:ascii="Calibri" w:hAnsi="Calibri" w:cs="Calibri"/>
          <w:noProof/>
        </w:rPr>
        <w:t xml:space="preserve">, </w:t>
      </w:r>
      <w:r w:rsidRPr="007028A0">
        <w:rPr>
          <w:rFonts w:ascii="Calibri" w:hAnsi="Calibri" w:cs="Calibri"/>
          <w:i/>
          <w:iCs/>
          <w:noProof/>
        </w:rPr>
        <w:t>13</w:t>
      </w:r>
      <w:r w:rsidRPr="007028A0">
        <w:rPr>
          <w:rFonts w:ascii="Calibri" w:hAnsi="Calibri" w:cs="Calibri"/>
          <w:noProof/>
        </w:rPr>
        <w:t>(1), 1–17. https://doi.org/10.1002/j.1681-4835.2003.tb00090.x</w:t>
      </w:r>
    </w:p>
    <w:p w14:paraId="2DB100BF" w14:textId="0BBF1DD0" w:rsidR="00A75783" w:rsidRPr="007028A0" w:rsidRDefault="007028A0" w:rsidP="007028A0">
      <w:pPr>
        <w:spacing w:before="0" w:after="0" w:line="240" w:lineRule="auto"/>
        <w:jc w:val="left"/>
      </w:pPr>
      <w:r w:rsidRPr="007028A0">
        <w:fldChar w:fldCharType="end"/>
      </w:r>
      <w:r w:rsidR="00A75783" w:rsidRPr="007028A0">
        <w:br w:type="page"/>
      </w:r>
    </w:p>
    <w:p w14:paraId="36F5707F" w14:textId="0AECF21C" w:rsidR="000D09A0" w:rsidRDefault="00E24FB6" w:rsidP="00194057">
      <w:pPr>
        <w:pStyle w:val="Anexo"/>
      </w:pPr>
      <w:bookmarkStart w:id="74" w:name="_Toc71712088"/>
      <w:r>
        <w:lastRenderedPageBreak/>
        <w:t>Estilos</w:t>
      </w:r>
      <w:bookmarkEnd w:id="74"/>
      <w:r>
        <w:t xml:space="preserve"> </w:t>
      </w:r>
    </w:p>
    <w:p w14:paraId="29CE2081" w14:textId="77777777" w:rsidR="00E24FB6" w:rsidRDefault="00E24FB6" w:rsidP="00E24FB6">
      <w:r w:rsidRPr="00727AE8">
        <w:t>A continuación, se indica con un ejemplo cómo deben introducirse los títulos y las fuentes en Tablas y Figura. Nota que no se introducen del mismo modo en ambos tipos de recursos.</w:t>
      </w:r>
    </w:p>
    <w:p w14:paraId="63C1C4E3" w14:textId="77777777" w:rsidR="00E24FB6" w:rsidRPr="00727AE8" w:rsidRDefault="00E24FB6" w:rsidP="00E24FB6"/>
    <w:p w14:paraId="1BAB1202" w14:textId="77777777" w:rsidR="00E24FB6" w:rsidRPr="00727AE8" w:rsidRDefault="00E24FB6" w:rsidP="00E24FB6">
      <w:pPr>
        <w:pStyle w:val="TtuloTDC"/>
      </w:pPr>
      <w:bookmarkStart w:id="75" w:name="_Toc437521370"/>
      <w:bookmarkStart w:id="76" w:name="_Toc50557430"/>
      <w:r w:rsidRPr="00727AE8">
        <w:t xml:space="preserve">Tabla </w:t>
      </w:r>
      <w:r w:rsidRPr="00727AE8">
        <w:fldChar w:fldCharType="begin"/>
      </w:r>
      <w:r w:rsidRPr="00727AE8">
        <w:instrText xml:space="preserve"> SEQ Tabla \* ARABIC </w:instrText>
      </w:r>
      <w:r w:rsidRPr="00727AE8">
        <w:fldChar w:fldCharType="separate"/>
      </w:r>
      <w:r>
        <w:t>1</w:t>
      </w:r>
      <w:r w:rsidRPr="00727AE8">
        <w:fldChar w:fldCharType="end"/>
      </w:r>
      <w:r w:rsidRPr="00727AE8">
        <w:t>. “Tablas” del menú de estilos</w:t>
      </w:r>
      <w:bookmarkEnd w:id="75"/>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2274"/>
        <w:gridCol w:w="2260"/>
        <w:gridCol w:w="2263"/>
      </w:tblGrid>
      <w:tr w:rsidR="00E24FB6" w:rsidRPr="00727AE8" w14:paraId="39982397" w14:textId="77777777" w:rsidTr="00CB2B93">
        <w:trPr>
          <w:trHeight w:val="397"/>
          <w:jc w:val="center"/>
        </w:trPr>
        <w:tc>
          <w:tcPr>
            <w:tcW w:w="2302" w:type="dxa"/>
            <w:tcBorders>
              <w:top w:val="nil"/>
              <w:left w:val="nil"/>
              <w:bottom w:val="single" w:sz="4" w:space="0" w:color="auto"/>
              <w:right w:val="nil"/>
            </w:tcBorders>
            <w:shd w:val="clear" w:color="auto" w:fill="auto"/>
            <w:vAlign w:val="center"/>
          </w:tcPr>
          <w:p w14:paraId="0CDE8C87" w14:textId="77777777" w:rsidR="00E24FB6" w:rsidRPr="00727AE8" w:rsidRDefault="00E24FB6" w:rsidP="00CB2B93"/>
        </w:tc>
        <w:tc>
          <w:tcPr>
            <w:tcW w:w="2302" w:type="dxa"/>
            <w:tcBorders>
              <w:top w:val="nil"/>
              <w:left w:val="nil"/>
              <w:bottom w:val="single" w:sz="4" w:space="0" w:color="auto"/>
              <w:right w:val="nil"/>
            </w:tcBorders>
            <w:shd w:val="clear" w:color="auto" w:fill="auto"/>
            <w:vAlign w:val="center"/>
          </w:tcPr>
          <w:p w14:paraId="50C1DA8D" w14:textId="77777777" w:rsidR="00E24FB6" w:rsidRPr="00727AE8" w:rsidRDefault="00E24FB6" w:rsidP="00CB2B93"/>
        </w:tc>
        <w:tc>
          <w:tcPr>
            <w:tcW w:w="2303" w:type="dxa"/>
            <w:tcBorders>
              <w:left w:val="nil"/>
              <w:bottom w:val="single" w:sz="4" w:space="0" w:color="auto"/>
              <w:right w:val="nil"/>
            </w:tcBorders>
            <w:shd w:val="clear" w:color="auto" w:fill="auto"/>
            <w:vAlign w:val="center"/>
          </w:tcPr>
          <w:p w14:paraId="37EA4650" w14:textId="77777777" w:rsidR="00E24FB6" w:rsidRPr="00727AE8" w:rsidRDefault="00E24FB6" w:rsidP="00CB2B93">
            <w:r w:rsidRPr="00727AE8">
              <w:t>ESPAÑA</w:t>
            </w:r>
          </w:p>
        </w:tc>
        <w:tc>
          <w:tcPr>
            <w:tcW w:w="2303" w:type="dxa"/>
            <w:tcBorders>
              <w:left w:val="nil"/>
              <w:bottom w:val="single" w:sz="4" w:space="0" w:color="auto"/>
              <w:right w:val="nil"/>
            </w:tcBorders>
            <w:shd w:val="clear" w:color="auto" w:fill="auto"/>
            <w:vAlign w:val="center"/>
          </w:tcPr>
          <w:p w14:paraId="319844E7" w14:textId="77777777" w:rsidR="00E24FB6" w:rsidRPr="00727AE8" w:rsidRDefault="00E24FB6" w:rsidP="00CB2B93">
            <w:r w:rsidRPr="00727AE8">
              <w:t>ARAGÓN</w:t>
            </w:r>
          </w:p>
        </w:tc>
      </w:tr>
      <w:tr w:rsidR="00E24FB6" w:rsidRPr="00727AE8" w14:paraId="064001B5" w14:textId="77777777" w:rsidTr="00CB2B93">
        <w:trPr>
          <w:trHeight w:val="397"/>
          <w:jc w:val="center"/>
        </w:trPr>
        <w:tc>
          <w:tcPr>
            <w:tcW w:w="2302" w:type="dxa"/>
            <w:vMerge w:val="restart"/>
            <w:tcBorders>
              <w:left w:val="nil"/>
              <w:right w:val="nil"/>
            </w:tcBorders>
            <w:shd w:val="clear" w:color="auto" w:fill="auto"/>
            <w:vAlign w:val="center"/>
          </w:tcPr>
          <w:p w14:paraId="1C9A313F" w14:textId="77777777" w:rsidR="00E24FB6" w:rsidRPr="00727AE8" w:rsidRDefault="00E24FB6" w:rsidP="00CB2B93">
            <w:r w:rsidRPr="00727AE8">
              <w:t>Alumnado con Necesidades Específicas de Apoyo Educativo</w:t>
            </w:r>
          </w:p>
        </w:tc>
        <w:tc>
          <w:tcPr>
            <w:tcW w:w="2302" w:type="dxa"/>
            <w:tcBorders>
              <w:left w:val="nil"/>
              <w:right w:val="nil"/>
            </w:tcBorders>
            <w:shd w:val="clear" w:color="auto" w:fill="auto"/>
            <w:vAlign w:val="center"/>
          </w:tcPr>
          <w:p w14:paraId="62600C1C" w14:textId="77777777" w:rsidR="00E24FB6" w:rsidRPr="00727AE8" w:rsidRDefault="00E24FB6" w:rsidP="00CB2B93">
            <w:r w:rsidRPr="00727AE8">
              <w:t>Alumnado con Necesidades Educativas Especiales</w:t>
            </w:r>
          </w:p>
        </w:tc>
        <w:tc>
          <w:tcPr>
            <w:tcW w:w="2303" w:type="dxa"/>
            <w:tcBorders>
              <w:left w:val="nil"/>
              <w:right w:val="nil"/>
            </w:tcBorders>
            <w:shd w:val="clear" w:color="auto" w:fill="auto"/>
            <w:vAlign w:val="center"/>
          </w:tcPr>
          <w:p w14:paraId="19BD804A" w14:textId="77777777" w:rsidR="00E24FB6" w:rsidRPr="00727AE8" w:rsidRDefault="00E24FB6" w:rsidP="00CB2B93">
            <w:r w:rsidRPr="00727AE8">
              <w:t>141.426</w:t>
            </w:r>
          </w:p>
        </w:tc>
        <w:tc>
          <w:tcPr>
            <w:tcW w:w="2303" w:type="dxa"/>
            <w:tcBorders>
              <w:left w:val="nil"/>
              <w:right w:val="nil"/>
            </w:tcBorders>
            <w:shd w:val="clear" w:color="auto" w:fill="auto"/>
            <w:vAlign w:val="center"/>
          </w:tcPr>
          <w:p w14:paraId="15EF62DD" w14:textId="77777777" w:rsidR="00E24FB6" w:rsidRPr="00727AE8" w:rsidRDefault="00E24FB6" w:rsidP="00CB2B93">
            <w:r w:rsidRPr="00727AE8">
              <w:t>3.642</w:t>
            </w:r>
          </w:p>
          <w:p w14:paraId="1BB072CF" w14:textId="77777777" w:rsidR="00E24FB6" w:rsidRPr="00727AE8" w:rsidRDefault="00E24FB6" w:rsidP="00CB2B93"/>
          <w:p w14:paraId="5B311D5B" w14:textId="77777777" w:rsidR="00E24FB6" w:rsidRPr="00727AE8" w:rsidRDefault="00E24FB6" w:rsidP="00CB2B93">
            <w:r w:rsidRPr="00727AE8">
              <w:t>(2,58 %)</w:t>
            </w:r>
          </w:p>
        </w:tc>
      </w:tr>
      <w:tr w:rsidR="00E24FB6" w:rsidRPr="00727AE8" w14:paraId="4A2F0B6F" w14:textId="77777777" w:rsidTr="00CB2B93">
        <w:trPr>
          <w:trHeight w:val="397"/>
          <w:jc w:val="center"/>
        </w:trPr>
        <w:tc>
          <w:tcPr>
            <w:tcW w:w="2302" w:type="dxa"/>
            <w:vMerge/>
            <w:tcBorders>
              <w:left w:val="nil"/>
              <w:right w:val="nil"/>
            </w:tcBorders>
            <w:shd w:val="clear" w:color="auto" w:fill="auto"/>
            <w:vAlign w:val="center"/>
          </w:tcPr>
          <w:p w14:paraId="608E2178" w14:textId="77777777" w:rsidR="00E24FB6" w:rsidRPr="00727AE8" w:rsidRDefault="00E24FB6" w:rsidP="00CB2B93"/>
        </w:tc>
        <w:tc>
          <w:tcPr>
            <w:tcW w:w="2302" w:type="dxa"/>
            <w:tcBorders>
              <w:left w:val="nil"/>
              <w:right w:val="nil"/>
            </w:tcBorders>
            <w:shd w:val="clear" w:color="auto" w:fill="auto"/>
            <w:vAlign w:val="center"/>
          </w:tcPr>
          <w:p w14:paraId="47A6D295" w14:textId="77777777" w:rsidR="00E24FB6" w:rsidRPr="00727AE8" w:rsidRDefault="00E24FB6" w:rsidP="00CB2B93">
            <w:r w:rsidRPr="00727AE8">
              <w:t>Alumnado con Altas Capacidades Intelectuales</w:t>
            </w:r>
          </w:p>
        </w:tc>
        <w:tc>
          <w:tcPr>
            <w:tcW w:w="2303" w:type="dxa"/>
            <w:tcBorders>
              <w:left w:val="nil"/>
              <w:right w:val="nil"/>
            </w:tcBorders>
            <w:shd w:val="clear" w:color="auto" w:fill="auto"/>
            <w:vAlign w:val="center"/>
          </w:tcPr>
          <w:p w14:paraId="65E97DBC" w14:textId="77777777" w:rsidR="00E24FB6" w:rsidRPr="00727AE8" w:rsidRDefault="00E24FB6" w:rsidP="00CB2B93">
            <w:r w:rsidRPr="00727AE8">
              <w:t>6.834</w:t>
            </w:r>
          </w:p>
          <w:p w14:paraId="49898CCF" w14:textId="77777777" w:rsidR="00E24FB6" w:rsidRPr="00727AE8" w:rsidRDefault="00E24FB6" w:rsidP="00CB2B93"/>
          <w:p w14:paraId="3CEBB02D" w14:textId="77777777" w:rsidR="00E24FB6" w:rsidRPr="00727AE8" w:rsidRDefault="00E24FB6" w:rsidP="00CB2B93">
            <w:r w:rsidRPr="00727AE8">
              <w:t>(4,83 %)</w:t>
            </w:r>
          </w:p>
        </w:tc>
        <w:tc>
          <w:tcPr>
            <w:tcW w:w="2303" w:type="dxa"/>
            <w:tcBorders>
              <w:left w:val="nil"/>
              <w:right w:val="nil"/>
            </w:tcBorders>
            <w:shd w:val="clear" w:color="auto" w:fill="auto"/>
            <w:vAlign w:val="center"/>
          </w:tcPr>
          <w:p w14:paraId="38D2730F" w14:textId="77777777" w:rsidR="00E24FB6" w:rsidRPr="00727AE8" w:rsidRDefault="00E24FB6" w:rsidP="00CB2B93">
            <w:r w:rsidRPr="00727AE8">
              <w:t>97</w:t>
            </w:r>
          </w:p>
          <w:p w14:paraId="7C94CF93" w14:textId="77777777" w:rsidR="00E24FB6" w:rsidRPr="00727AE8" w:rsidRDefault="00E24FB6" w:rsidP="00CB2B93"/>
          <w:p w14:paraId="73EC4564" w14:textId="77777777" w:rsidR="00E24FB6" w:rsidRPr="00727AE8" w:rsidRDefault="00E24FB6" w:rsidP="00CB2B93">
            <w:r w:rsidRPr="00727AE8">
              <w:t>(1,42 %)</w:t>
            </w:r>
          </w:p>
        </w:tc>
      </w:tr>
    </w:tbl>
    <w:p w14:paraId="09D66FC7" w14:textId="77777777" w:rsidR="00E24FB6" w:rsidRPr="00727AE8" w:rsidRDefault="00E24FB6" w:rsidP="00E24FB6">
      <w:pPr>
        <w:jc w:val="center"/>
      </w:pPr>
      <w:r w:rsidRPr="00727AE8">
        <w:t>Adaptación de MECD, 2013</w:t>
      </w:r>
    </w:p>
    <w:p w14:paraId="028ADF97" w14:textId="77777777" w:rsidR="00E24FB6" w:rsidRPr="00727AE8" w:rsidRDefault="00E24FB6" w:rsidP="00E24FB6">
      <w:pPr>
        <w:pStyle w:val="TtuloTDC"/>
      </w:pPr>
      <w:bookmarkStart w:id="77" w:name="_Toc437521679"/>
      <w:bookmarkStart w:id="78" w:name="_Toc437521785"/>
      <w:bookmarkStart w:id="79" w:name="_Toc437521999"/>
      <w:bookmarkStart w:id="80" w:name="_Toc437522281"/>
      <w:bookmarkStart w:id="81" w:name="_Toc437522345"/>
      <w:bookmarkStart w:id="82" w:name="_Toc437522446"/>
      <w:bookmarkStart w:id="83" w:name="_Toc437522615"/>
      <w:bookmarkStart w:id="84" w:name="_Toc437522807"/>
      <w:bookmarkStart w:id="85" w:name="_Toc437523342"/>
      <w:bookmarkStart w:id="86" w:name="_Toc50557431"/>
      <w:r w:rsidRPr="00727AE8">
        <w:drawing>
          <wp:anchor distT="0" distB="0" distL="114300" distR="114300" simplePos="0" relativeHeight="251659264" behindDoc="0" locked="0" layoutInCell="1" allowOverlap="0" wp14:anchorId="6EBCF8E6" wp14:editId="62A59167">
            <wp:simplePos x="0" y="0"/>
            <wp:positionH relativeFrom="page">
              <wp:posOffset>1080135</wp:posOffset>
            </wp:positionH>
            <wp:positionV relativeFrom="paragraph">
              <wp:posOffset>350520</wp:posOffset>
            </wp:positionV>
            <wp:extent cx="4946015" cy="2227580"/>
            <wp:effectExtent l="0" t="0" r="6985" b="1270"/>
            <wp:wrapTopAndBottom/>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46015" cy="22275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7"/>
      <w:bookmarkEnd w:id="78"/>
      <w:bookmarkEnd w:id="79"/>
      <w:bookmarkEnd w:id="80"/>
      <w:bookmarkEnd w:id="81"/>
      <w:bookmarkEnd w:id="82"/>
      <w:bookmarkEnd w:id="83"/>
      <w:bookmarkEnd w:id="84"/>
      <w:bookmarkEnd w:id="85"/>
      <w:bookmarkEnd w:id="86"/>
    </w:p>
    <w:p w14:paraId="24B06379" w14:textId="77777777" w:rsidR="00E24FB6" w:rsidRDefault="00E24FB6" w:rsidP="00E24FB6">
      <w:pPr>
        <w:pStyle w:val="Figuras"/>
      </w:pPr>
    </w:p>
    <w:p w14:paraId="3F10D950" w14:textId="6DDEA02E" w:rsidR="00E24FB6" w:rsidRDefault="00E24FB6" w:rsidP="00E24FB6">
      <w:pPr>
        <w:pStyle w:val="Figuras"/>
      </w:pPr>
      <w:bookmarkStart w:id="87" w:name="_Toc71712020"/>
      <w:r w:rsidRPr="00727AE8">
        <w:t xml:space="preserve">Figura </w:t>
      </w:r>
      <w:fldSimple w:instr=" SEQ Figura \* ARABIC ">
        <w:r w:rsidR="00B37C55">
          <w:rPr>
            <w:noProof/>
          </w:rPr>
          <w:t>6</w:t>
        </w:r>
      </w:fldSimple>
      <w:r w:rsidRPr="00727AE8">
        <w:t>. “Figuras” del menú de estilos. (Elaboración propia)</w:t>
      </w:r>
      <w:bookmarkEnd w:id="87"/>
    </w:p>
    <w:p w14:paraId="7FAA801A" w14:textId="77777777" w:rsidR="00E24FB6" w:rsidRPr="000D09A0" w:rsidRDefault="00E24FB6" w:rsidP="00E24FB6">
      <w:pPr>
        <w:pStyle w:val="Anexo"/>
        <w:numPr>
          <w:ilvl w:val="0"/>
          <w:numId w:val="0"/>
        </w:numPr>
        <w:ind w:left="360" w:hanging="360"/>
      </w:pPr>
    </w:p>
    <w:sectPr w:rsidR="00E24FB6" w:rsidRPr="000D09A0" w:rsidSect="000757FF">
      <w:headerReference w:type="default" r:id="rId39"/>
      <w:footerReference w:type="default" r:id="rId40"/>
      <w:pgSz w:w="11906" w:h="16838"/>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hel Castillo" w:date="2022-04-20T13:25:00Z" w:initials="MC">
    <w:p w14:paraId="201BA432" w14:textId="2E40DBFE" w:rsidR="00C75479" w:rsidRDefault="00C75479">
      <w:pPr>
        <w:pStyle w:val="Textocomentario"/>
      </w:pPr>
      <w:r>
        <w:rPr>
          <w:rStyle w:val="Refdecomentario"/>
        </w:rPr>
        <w:annotationRef/>
      </w:r>
      <w:r>
        <w:t>Agregar citas a paginas web donde se sustenta esta información</w:t>
      </w:r>
    </w:p>
  </w:comment>
  <w:comment w:id="3" w:author="Michel Castillo" w:date="2022-04-20T13:23:00Z" w:initials="MC">
    <w:p w14:paraId="64B634D4" w14:textId="77777777" w:rsidR="00C75479" w:rsidRDefault="00C75479">
      <w:pPr>
        <w:pStyle w:val="Textocomentario"/>
      </w:pPr>
      <w:r>
        <w:rPr>
          <w:rStyle w:val="Refdecomentario"/>
        </w:rPr>
        <w:annotationRef/>
      </w:r>
      <w:r>
        <w:t>Pendiente modificar el texto para contextualizar que el trabajo se enfocará en la apostilla federal, también agregar mas información del marco legal existente para dicha apostilla.</w:t>
      </w:r>
    </w:p>
    <w:p w14:paraId="141DBBE4" w14:textId="0C11C0BC" w:rsidR="00C75479" w:rsidRDefault="00C75479">
      <w:pPr>
        <w:pStyle w:val="Textocomentario"/>
      </w:pPr>
    </w:p>
  </w:comment>
  <w:comment w:id="10" w:author="Michel Castillo" w:date="2022-04-20T13:27:00Z" w:initials="MC">
    <w:p w14:paraId="2D1CAA39" w14:textId="0DCBF437" w:rsidR="00C75479" w:rsidRDefault="00C75479">
      <w:pPr>
        <w:pStyle w:val="Textocomentario"/>
      </w:pPr>
      <w:r>
        <w:rPr>
          <w:rStyle w:val="Refdecomentario"/>
        </w:rPr>
        <w:annotationRef/>
      </w:r>
      <w:r>
        <w:t>Volver a redactar este apartado.</w:t>
      </w:r>
    </w:p>
  </w:comment>
  <w:comment w:id="20" w:author="Michel Castillo" w:date="2022-04-20T13:28:00Z" w:initials="MC">
    <w:p w14:paraId="20E2DB81" w14:textId="7B1CF145" w:rsidR="00AF5DED" w:rsidRDefault="00AF5DED">
      <w:pPr>
        <w:pStyle w:val="Textocomentario"/>
      </w:pPr>
      <w:r>
        <w:rPr>
          <w:rStyle w:val="Refdecomentario"/>
        </w:rPr>
        <w:annotationRef/>
      </w:r>
      <w:r>
        <w:t xml:space="preserve">Añadir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BA432" w15:done="0"/>
  <w15:commentEx w15:paraId="141DBBE4" w15:done="0"/>
  <w15:commentEx w15:paraId="2D1CAA39" w15:done="0"/>
  <w15:commentEx w15:paraId="20E2D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8844" w16cex:dateUtc="2022-04-20T12:25:00Z"/>
  <w16cex:commentExtensible w16cex:durableId="260A87DB" w16cex:dateUtc="2022-04-20T12:23:00Z"/>
  <w16cex:commentExtensible w16cex:durableId="260A88B3" w16cex:dateUtc="2022-04-20T12:27:00Z"/>
  <w16cex:commentExtensible w16cex:durableId="260A8904" w16cex:dateUtc="2022-04-20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BA432" w16cid:durableId="260A8844"/>
  <w16cid:commentId w16cid:paraId="141DBBE4" w16cid:durableId="260A87DB"/>
  <w16cid:commentId w16cid:paraId="2D1CAA39" w16cid:durableId="260A88B3"/>
  <w16cid:commentId w16cid:paraId="20E2DB81" w16cid:durableId="260A8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797A" w14:textId="77777777" w:rsidR="00C474BB" w:rsidRDefault="00C474BB" w:rsidP="006403BD">
      <w:r>
        <w:separator/>
      </w:r>
    </w:p>
  </w:endnote>
  <w:endnote w:type="continuationSeparator" w:id="0">
    <w:p w14:paraId="40CAD32D" w14:textId="77777777" w:rsidR="00C474BB" w:rsidRDefault="00C474BB"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3AE7" w14:textId="77777777" w:rsidR="00C474BB" w:rsidRDefault="00C474BB" w:rsidP="006403BD">
      <w:r>
        <w:separator/>
      </w:r>
    </w:p>
  </w:footnote>
  <w:footnote w:type="continuationSeparator" w:id="0">
    <w:p w14:paraId="21234EEB" w14:textId="77777777" w:rsidR="00C474BB" w:rsidRDefault="00C474BB" w:rsidP="0064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1AD1534D" w:rsidR="00A75783" w:rsidRPr="00ED1546" w:rsidRDefault="003E6C6B" w:rsidP="00ED1546">
    <w:pPr>
      <w:pStyle w:val="Encabezado"/>
      <w:spacing w:before="0" w:after="0" w:line="240" w:lineRule="auto"/>
      <w:jc w:val="right"/>
      <w:rPr>
        <w:rFonts w:asciiTheme="majorHAnsi" w:hAnsiTheme="majorHAnsi"/>
        <w:sz w:val="20"/>
      </w:rPr>
    </w:pPr>
    <w:r>
      <w:rPr>
        <w:rFonts w:asciiTheme="majorHAnsi" w:hAnsiTheme="majorHAnsi"/>
        <w:sz w:val="20"/>
      </w:rPr>
      <w:t>Cristhian Michel Castillo García</w:t>
    </w:r>
  </w:p>
  <w:p w14:paraId="488BB47A" w14:textId="59C4222E" w:rsidR="00A75783" w:rsidRPr="00ED1546" w:rsidRDefault="003E6C6B" w:rsidP="003E6C6B">
    <w:pPr>
      <w:pStyle w:val="Encabezado"/>
      <w:spacing w:before="0" w:after="0" w:line="240" w:lineRule="auto"/>
      <w:jc w:val="right"/>
      <w:rPr>
        <w:rFonts w:asciiTheme="majorHAnsi" w:hAnsiTheme="majorHAnsi"/>
        <w:sz w:val="20"/>
      </w:rPr>
    </w:pPr>
    <w:r w:rsidRPr="003E6C6B">
      <w:rPr>
        <w:rFonts w:asciiTheme="majorHAnsi" w:hAnsiTheme="majorHAnsi"/>
        <w:sz w:val="20"/>
      </w:rPr>
      <w:t xml:space="preserve">Desarrollo de un </w:t>
    </w:r>
    <w:r w:rsidR="00BD7153" w:rsidRPr="003E6C6B">
      <w:rPr>
        <w:rFonts w:asciiTheme="majorHAnsi" w:hAnsiTheme="majorHAnsi"/>
        <w:sz w:val="20"/>
      </w:rPr>
      <w:t xml:space="preserve">Sistema </w:t>
    </w:r>
    <w:r w:rsidRPr="003E6C6B">
      <w:rPr>
        <w:rFonts w:asciiTheme="majorHAnsi" w:hAnsiTheme="majorHAnsi"/>
        <w:sz w:val="20"/>
      </w:rPr>
      <w:t>de Gestión de Apostilla Electrónica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86368"/>
    <w:multiLevelType w:val="hybridMultilevel"/>
    <w:tmpl w:val="C512E9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7850CC"/>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3D62942"/>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484892"/>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831E77"/>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19F33BD1"/>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B91A4A"/>
    <w:multiLevelType w:val="hybridMultilevel"/>
    <w:tmpl w:val="F2007DA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BF474E"/>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7"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3E242CE2"/>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17D0CEC"/>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15:restartNumberingAfterBreak="0">
    <w:nsid w:val="41924673"/>
    <w:multiLevelType w:val="hybridMultilevel"/>
    <w:tmpl w:val="BCB2903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7AE68A8"/>
    <w:multiLevelType w:val="hybridMultilevel"/>
    <w:tmpl w:val="870A259E"/>
    <w:lvl w:ilvl="0" w:tplc="6E00847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15:restartNumberingAfterBreak="0">
    <w:nsid w:val="5D486401"/>
    <w:multiLevelType w:val="hybridMultilevel"/>
    <w:tmpl w:val="AAF88D98"/>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E1388B"/>
    <w:multiLevelType w:val="hybridMultilevel"/>
    <w:tmpl w:val="F7ECA6A8"/>
    <w:lvl w:ilvl="0" w:tplc="FA8C87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F6449B"/>
    <w:multiLevelType w:val="hybridMultilevel"/>
    <w:tmpl w:val="DAA8235C"/>
    <w:lvl w:ilvl="0" w:tplc="F93AD61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2701"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2475EDE"/>
    <w:multiLevelType w:val="hybridMultilevel"/>
    <w:tmpl w:val="E71A7D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31B2625"/>
    <w:multiLevelType w:val="hybridMultilevel"/>
    <w:tmpl w:val="4A168A50"/>
    <w:lvl w:ilvl="0" w:tplc="1F9AC07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94988050">
    <w:abstractNumId w:val="13"/>
  </w:num>
  <w:num w:numId="2" w16cid:durableId="1786729726">
    <w:abstractNumId w:val="33"/>
  </w:num>
  <w:num w:numId="3" w16cid:durableId="922832584">
    <w:abstractNumId w:val="19"/>
  </w:num>
  <w:num w:numId="4" w16cid:durableId="712465210">
    <w:abstractNumId w:val="0"/>
  </w:num>
  <w:num w:numId="5" w16cid:durableId="1807502277">
    <w:abstractNumId w:val="4"/>
  </w:num>
  <w:num w:numId="6" w16cid:durableId="2108113359">
    <w:abstractNumId w:val="23"/>
  </w:num>
  <w:num w:numId="7" w16cid:durableId="1176918140">
    <w:abstractNumId w:val="22"/>
  </w:num>
  <w:num w:numId="8" w16cid:durableId="864296763">
    <w:abstractNumId w:val="16"/>
  </w:num>
  <w:num w:numId="9" w16cid:durableId="914900511">
    <w:abstractNumId w:val="29"/>
  </w:num>
  <w:num w:numId="10" w16cid:durableId="532036682">
    <w:abstractNumId w:val="25"/>
  </w:num>
  <w:num w:numId="11" w16cid:durableId="1566798576">
    <w:abstractNumId w:val="24"/>
  </w:num>
  <w:num w:numId="12" w16cid:durableId="384111940">
    <w:abstractNumId w:val="12"/>
  </w:num>
  <w:num w:numId="13" w16cid:durableId="1071807977">
    <w:abstractNumId w:val="7"/>
  </w:num>
  <w:num w:numId="14" w16cid:durableId="206375158">
    <w:abstractNumId w:val="17"/>
  </w:num>
  <w:num w:numId="15" w16cid:durableId="403375480">
    <w:abstractNumId w:val="17"/>
    <w:lvlOverride w:ilvl="0">
      <w:startOverride w:val="1"/>
    </w:lvlOverride>
    <w:lvlOverride w:ilvl="1">
      <w:startOverride w:val="1"/>
    </w:lvlOverride>
    <w:lvlOverride w:ilvl="2">
      <w:startOverride w:val="1"/>
    </w:lvlOverride>
  </w:num>
  <w:num w:numId="16" w16cid:durableId="894387606">
    <w:abstractNumId w:val="17"/>
  </w:num>
  <w:num w:numId="17" w16cid:durableId="998002085">
    <w:abstractNumId w:val="36"/>
  </w:num>
  <w:num w:numId="18" w16cid:durableId="692193026">
    <w:abstractNumId w:val="32"/>
  </w:num>
  <w:num w:numId="19" w16cid:durableId="535198324">
    <w:abstractNumId w:val="37"/>
  </w:num>
  <w:num w:numId="20" w16cid:durableId="766538701">
    <w:abstractNumId w:val="30"/>
  </w:num>
  <w:num w:numId="21" w16cid:durableId="2037073124">
    <w:abstractNumId w:val="3"/>
  </w:num>
  <w:num w:numId="22" w16cid:durableId="901333572">
    <w:abstractNumId w:val="1"/>
  </w:num>
  <w:num w:numId="23" w16cid:durableId="502866385">
    <w:abstractNumId w:val="2"/>
  </w:num>
  <w:num w:numId="24" w16cid:durableId="571624613">
    <w:abstractNumId w:val="5"/>
  </w:num>
  <w:num w:numId="25" w16cid:durableId="286082682">
    <w:abstractNumId w:val="34"/>
  </w:num>
  <w:num w:numId="26" w16cid:durableId="1895434523">
    <w:abstractNumId w:val="26"/>
  </w:num>
  <w:num w:numId="27" w16cid:durableId="541136923">
    <w:abstractNumId w:val="31"/>
  </w:num>
  <w:num w:numId="28" w16cid:durableId="1716084211">
    <w:abstractNumId w:val="18"/>
  </w:num>
  <w:num w:numId="29" w16cid:durableId="1969315811">
    <w:abstractNumId w:val="6"/>
  </w:num>
  <w:num w:numId="30" w16cid:durableId="370809531">
    <w:abstractNumId w:val="20"/>
  </w:num>
  <w:num w:numId="31" w16cid:durableId="1730571120">
    <w:abstractNumId w:val="10"/>
  </w:num>
  <w:num w:numId="32" w16cid:durableId="214051441">
    <w:abstractNumId w:val="8"/>
  </w:num>
  <w:num w:numId="33" w16cid:durableId="881021796">
    <w:abstractNumId w:val="15"/>
  </w:num>
  <w:num w:numId="34" w16cid:durableId="1022509331">
    <w:abstractNumId w:val="21"/>
  </w:num>
  <w:num w:numId="35" w16cid:durableId="889074560">
    <w:abstractNumId w:val="11"/>
  </w:num>
  <w:num w:numId="36" w16cid:durableId="666909660">
    <w:abstractNumId w:val="14"/>
  </w:num>
  <w:num w:numId="37" w16cid:durableId="1818454337">
    <w:abstractNumId w:val="9"/>
  </w:num>
  <w:num w:numId="38" w16cid:durableId="595942678">
    <w:abstractNumId w:val="27"/>
  </w:num>
  <w:num w:numId="39" w16cid:durableId="1207185417">
    <w:abstractNumId w:val="35"/>
  </w:num>
  <w:num w:numId="40" w16cid:durableId="736904763">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 Castillo">
    <w15:presenceInfo w15:providerId="Windows Live" w15:userId="e726d9bc00162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yMDQzNzY1MgRiAyUdpeDU4uLM/DyQAsNaAMpHHpIsAAAA"/>
  </w:docVars>
  <w:rsids>
    <w:rsidRoot w:val="00507BAD"/>
    <w:rsid w:val="00001BAB"/>
    <w:rsid w:val="00026621"/>
    <w:rsid w:val="00034DA4"/>
    <w:rsid w:val="000757FF"/>
    <w:rsid w:val="00081560"/>
    <w:rsid w:val="000A0D45"/>
    <w:rsid w:val="000A1265"/>
    <w:rsid w:val="000D09A0"/>
    <w:rsid w:val="00145C9A"/>
    <w:rsid w:val="001526D9"/>
    <w:rsid w:val="0016080C"/>
    <w:rsid w:val="00171619"/>
    <w:rsid w:val="0017435A"/>
    <w:rsid w:val="00176DFC"/>
    <w:rsid w:val="00194057"/>
    <w:rsid w:val="001944D1"/>
    <w:rsid w:val="001B59CD"/>
    <w:rsid w:val="001C2AB4"/>
    <w:rsid w:val="001C2FB3"/>
    <w:rsid w:val="001C4EA4"/>
    <w:rsid w:val="001D46C8"/>
    <w:rsid w:val="001D76E5"/>
    <w:rsid w:val="001E62CD"/>
    <w:rsid w:val="0020605D"/>
    <w:rsid w:val="00235CE3"/>
    <w:rsid w:val="00244EAD"/>
    <w:rsid w:val="00252BBA"/>
    <w:rsid w:val="00266CBA"/>
    <w:rsid w:val="00283A70"/>
    <w:rsid w:val="002B3E99"/>
    <w:rsid w:val="0035422F"/>
    <w:rsid w:val="00382E79"/>
    <w:rsid w:val="003D1A96"/>
    <w:rsid w:val="003E6C6B"/>
    <w:rsid w:val="003F152D"/>
    <w:rsid w:val="003F24BC"/>
    <w:rsid w:val="00423E85"/>
    <w:rsid w:val="00436FA0"/>
    <w:rsid w:val="0048445F"/>
    <w:rsid w:val="00490EAC"/>
    <w:rsid w:val="004D3460"/>
    <w:rsid w:val="00506743"/>
    <w:rsid w:val="00507BAD"/>
    <w:rsid w:val="00514164"/>
    <w:rsid w:val="00521A79"/>
    <w:rsid w:val="00550471"/>
    <w:rsid w:val="00561E0D"/>
    <w:rsid w:val="005A2B04"/>
    <w:rsid w:val="005C420C"/>
    <w:rsid w:val="005D549B"/>
    <w:rsid w:val="006403BD"/>
    <w:rsid w:val="0066672A"/>
    <w:rsid w:val="00670B3B"/>
    <w:rsid w:val="00673D42"/>
    <w:rsid w:val="0067645E"/>
    <w:rsid w:val="00692D10"/>
    <w:rsid w:val="006A56B3"/>
    <w:rsid w:val="006B02A7"/>
    <w:rsid w:val="006B24A2"/>
    <w:rsid w:val="006D7B06"/>
    <w:rsid w:val="006F2CB9"/>
    <w:rsid w:val="007028A0"/>
    <w:rsid w:val="00711904"/>
    <w:rsid w:val="00727AE8"/>
    <w:rsid w:val="00750978"/>
    <w:rsid w:val="00751A0E"/>
    <w:rsid w:val="00783DCC"/>
    <w:rsid w:val="00793FDB"/>
    <w:rsid w:val="007B76BF"/>
    <w:rsid w:val="007C50AD"/>
    <w:rsid w:val="007E0007"/>
    <w:rsid w:val="007E0C1A"/>
    <w:rsid w:val="007E7C6C"/>
    <w:rsid w:val="00821D63"/>
    <w:rsid w:val="00834548"/>
    <w:rsid w:val="00853F7B"/>
    <w:rsid w:val="008544B8"/>
    <w:rsid w:val="00863C43"/>
    <w:rsid w:val="00877054"/>
    <w:rsid w:val="008958B1"/>
    <w:rsid w:val="008A30B1"/>
    <w:rsid w:val="008B01B4"/>
    <w:rsid w:val="008B4677"/>
    <w:rsid w:val="008C16EB"/>
    <w:rsid w:val="008E0EE0"/>
    <w:rsid w:val="008E30AB"/>
    <w:rsid w:val="00920246"/>
    <w:rsid w:val="009450AB"/>
    <w:rsid w:val="00977178"/>
    <w:rsid w:val="009F6F17"/>
    <w:rsid w:val="00A227BE"/>
    <w:rsid w:val="00A416DD"/>
    <w:rsid w:val="00A725E6"/>
    <w:rsid w:val="00A75783"/>
    <w:rsid w:val="00A976F0"/>
    <w:rsid w:val="00AF5DED"/>
    <w:rsid w:val="00B026E1"/>
    <w:rsid w:val="00B34BF5"/>
    <w:rsid w:val="00B37C55"/>
    <w:rsid w:val="00B56FB6"/>
    <w:rsid w:val="00BD4B50"/>
    <w:rsid w:val="00BD7153"/>
    <w:rsid w:val="00C03714"/>
    <w:rsid w:val="00C10A65"/>
    <w:rsid w:val="00C443D1"/>
    <w:rsid w:val="00C474BB"/>
    <w:rsid w:val="00C75479"/>
    <w:rsid w:val="00C84740"/>
    <w:rsid w:val="00C92760"/>
    <w:rsid w:val="00C94353"/>
    <w:rsid w:val="00CA0785"/>
    <w:rsid w:val="00CE2B01"/>
    <w:rsid w:val="00D34BAD"/>
    <w:rsid w:val="00D92F3B"/>
    <w:rsid w:val="00D952D8"/>
    <w:rsid w:val="00D971A1"/>
    <w:rsid w:val="00DA0FCE"/>
    <w:rsid w:val="00DC17B0"/>
    <w:rsid w:val="00E11B5A"/>
    <w:rsid w:val="00E24FB6"/>
    <w:rsid w:val="00E769EB"/>
    <w:rsid w:val="00E76BE8"/>
    <w:rsid w:val="00E87B75"/>
    <w:rsid w:val="00EA4786"/>
    <w:rsid w:val="00EA710F"/>
    <w:rsid w:val="00EC4EA9"/>
    <w:rsid w:val="00EC62F6"/>
    <w:rsid w:val="00EC771B"/>
    <w:rsid w:val="00ED1546"/>
    <w:rsid w:val="00ED3731"/>
    <w:rsid w:val="00F249DB"/>
    <w:rsid w:val="00F56685"/>
    <w:rsid w:val="00FA0670"/>
    <w:rsid w:val="00FA21E3"/>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ind w:left="567" w:hanging="567"/>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qFormat/>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customStyle="1" w:styleId="TituloApartado1">
    <w:name w:val="Titulo Apartado 1"/>
    <w:basedOn w:val="Normal"/>
    <w:next w:val="Normal"/>
    <w:autoRedefine/>
    <w:uiPriority w:val="6"/>
    <w:qFormat/>
    <w:rsid w:val="00B37C55"/>
    <w:pPr>
      <w:spacing w:before="0" w:after="0"/>
      <w:jc w:val="left"/>
      <w:outlineLvl w:val="1"/>
    </w:pPr>
    <w:rPr>
      <w:rFonts w:ascii="Calibri" w:hAnsi="Calibri"/>
      <w:color w:val="0098CD"/>
      <w:sz w:val="28"/>
      <w:szCs w:val="40"/>
    </w:rPr>
  </w:style>
  <w:style w:type="paragraph" w:customStyle="1" w:styleId="TtuloApartado1sinnivel">
    <w:name w:val="Título Apartado 1_sin nivel"/>
    <w:basedOn w:val="TituloApartado1"/>
    <w:next w:val="Normal"/>
    <w:uiPriority w:val="7"/>
    <w:qFormat/>
    <w:rsid w:val="00B37C55"/>
    <w:pPr>
      <w:outlineLvl w:val="9"/>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35613">
      <w:bodyDiv w:val="1"/>
      <w:marLeft w:val="0"/>
      <w:marRight w:val="0"/>
      <w:marTop w:val="0"/>
      <w:marBottom w:val="0"/>
      <w:divBdr>
        <w:top w:val="none" w:sz="0" w:space="0" w:color="auto"/>
        <w:left w:val="none" w:sz="0" w:space="0" w:color="auto"/>
        <w:bottom w:val="none" w:sz="0" w:space="0" w:color="auto"/>
        <w:right w:val="none" w:sz="0" w:space="0" w:color="auto"/>
      </w:divBdr>
    </w:div>
    <w:div w:id="1437752397">
      <w:bodyDiv w:val="1"/>
      <w:marLeft w:val="0"/>
      <w:marRight w:val="0"/>
      <w:marTop w:val="0"/>
      <w:marBottom w:val="0"/>
      <w:divBdr>
        <w:top w:val="none" w:sz="0" w:space="0" w:color="auto"/>
        <w:left w:val="none" w:sz="0" w:space="0" w:color="auto"/>
        <w:bottom w:val="none" w:sz="0" w:space="0" w:color="auto"/>
        <w:right w:val="none" w:sz="0" w:space="0" w:color="auto"/>
      </w:divBdr>
      <w:divsChild>
        <w:div w:id="1713797636">
          <w:marLeft w:val="0"/>
          <w:marRight w:val="0"/>
          <w:marTop w:val="100"/>
          <w:marBottom w:val="0"/>
          <w:divBdr>
            <w:top w:val="none" w:sz="0" w:space="0" w:color="auto"/>
            <w:left w:val="none" w:sz="0" w:space="0" w:color="auto"/>
            <w:bottom w:val="none" w:sz="0" w:space="0" w:color="auto"/>
            <w:right w:val="none" w:sz="0" w:space="0" w:color="auto"/>
          </w:divBdr>
          <w:divsChild>
            <w:div w:id="856315659">
              <w:marLeft w:val="0"/>
              <w:marRight w:val="0"/>
              <w:marTop w:val="60"/>
              <w:marBottom w:val="0"/>
              <w:divBdr>
                <w:top w:val="none" w:sz="0" w:space="0" w:color="auto"/>
                <w:left w:val="none" w:sz="0" w:space="0" w:color="auto"/>
                <w:bottom w:val="none" w:sz="0" w:space="0" w:color="auto"/>
                <w:right w:val="none" w:sz="0" w:space="0" w:color="auto"/>
              </w:divBdr>
            </w:div>
          </w:divsChild>
        </w:div>
        <w:div w:id="941455084">
          <w:marLeft w:val="0"/>
          <w:marRight w:val="0"/>
          <w:marTop w:val="0"/>
          <w:marBottom w:val="0"/>
          <w:divBdr>
            <w:top w:val="none" w:sz="0" w:space="0" w:color="auto"/>
            <w:left w:val="none" w:sz="0" w:space="0" w:color="auto"/>
            <w:bottom w:val="none" w:sz="0" w:space="0" w:color="auto"/>
            <w:right w:val="none" w:sz="0" w:space="0" w:color="auto"/>
          </w:divBdr>
          <w:divsChild>
            <w:div w:id="1916622412">
              <w:marLeft w:val="0"/>
              <w:marRight w:val="0"/>
              <w:marTop w:val="0"/>
              <w:marBottom w:val="0"/>
              <w:divBdr>
                <w:top w:val="none" w:sz="0" w:space="0" w:color="auto"/>
                <w:left w:val="none" w:sz="0" w:space="0" w:color="auto"/>
                <w:bottom w:val="none" w:sz="0" w:space="0" w:color="auto"/>
                <w:right w:val="none" w:sz="0" w:space="0" w:color="auto"/>
              </w:divBdr>
              <w:divsChild>
                <w:div w:id="2133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header" Target="header1.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10" Type="http://schemas.microsoft.com/office/2011/relationships/commentsExtended" Target="commentsExtended.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2FA034-ED20-4EAA-B315-8CFAD068BA6A}" type="doc">
      <dgm:prSet loTypeId="urn:microsoft.com/office/officeart/2005/8/layout/cycle2" loCatId="cycle" qsTypeId="urn:microsoft.com/office/officeart/2005/8/quickstyle/simple1" qsCatId="simple" csTypeId="urn:microsoft.com/office/officeart/2005/8/colors/colorful4" csCatId="colorful" phldr="1"/>
      <dgm:spPr/>
    </dgm:pt>
    <dgm:pt modelId="{7E1842D1-7DAB-4FFF-9CD7-C55422FF9380}">
      <dgm:prSet phldrT="[Text]"/>
      <dgm:spPr/>
      <dgm:t>
        <a:bodyPr/>
        <a:lstStyle/>
        <a:p>
          <a:r>
            <a:rPr lang="es-ES"/>
            <a:t>Planeacion</a:t>
          </a:r>
        </a:p>
      </dgm:t>
    </dgm:pt>
    <dgm:pt modelId="{1788BC54-F1DD-422B-8F8E-B72C2B1295B8}" type="parTrans" cxnId="{17150377-4110-4659-BBB7-CC71DCBD088D}">
      <dgm:prSet/>
      <dgm:spPr/>
      <dgm:t>
        <a:bodyPr/>
        <a:lstStyle/>
        <a:p>
          <a:endParaRPr lang="es-ES"/>
        </a:p>
      </dgm:t>
    </dgm:pt>
    <dgm:pt modelId="{693C3E50-F9E9-46E0-ABB4-8228BBA82EBF}" type="sibTrans" cxnId="{17150377-4110-4659-BBB7-CC71DCBD088D}">
      <dgm:prSet/>
      <dgm:spPr/>
      <dgm:t>
        <a:bodyPr/>
        <a:lstStyle/>
        <a:p>
          <a:endParaRPr lang="es-ES"/>
        </a:p>
      </dgm:t>
    </dgm:pt>
    <dgm:pt modelId="{6165DD83-5108-4721-91B7-E3B03040EF99}">
      <dgm:prSet phldrT="[Text]"/>
      <dgm:spPr/>
      <dgm:t>
        <a:bodyPr/>
        <a:lstStyle/>
        <a:p>
          <a:r>
            <a:rPr lang="es-ES"/>
            <a:t>Diseño</a:t>
          </a:r>
        </a:p>
      </dgm:t>
    </dgm:pt>
    <dgm:pt modelId="{28DA8BD4-1349-4A7B-9484-040484CCD732}" type="parTrans" cxnId="{63FC1051-C58D-4BCE-B8EA-A7588E71ABFD}">
      <dgm:prSet/>
      <dgm:spPr/>
      <dgm:t>
        <a:bodyPr/>
        <a:lstStyle/>
        <a:p>
          <a:endParaRPr lang="es-ES"/>
        </a:p>
      </dgm:t>
    </dgm:pt>
    <dgm:pt modelId="{C1911764-7135-4810-9CDD-209A428A0767}" type="sibTrans" cxnId="{63FC1051-C58D-4BCE-B8EA-A7588E71ABFD}">
      <dgm:prSet/>
      <dgm:spPr/>
      <dgm:t>
        <a:bodyPr/>
        <a:lstStyle/>
        <a:p>
          <a:endParaRPr lang="es-ES"/>
        </a:p>
      </dgm:t>
    </dgm:pt>
    <dgm:pt modelId="{40C2EFBD-0F86-4C64-97D7-3756D5058699}">
      <dgm:prSet phldrT="[Text]"/>
      <dgm:spPr/>
      <dgm:t>
        <a:bodyPr/>
        <a:lstStyle/>
        <a:p>
          <a:r>
            <a:rPr lang="es-ES"/>
            <a:t>Desarrollo</a:t>
          </a:r>
        </a:p>
      </dgm:t>
    </dgm:pt>
    <dgm:pt modelId="{E1F1220D-5B10-450A-84B6-1AD9AF85B378}" type="parTrans" cxnId="{DBD14D40-4BCE-49E2-A985-E59876E0824F}">
      <dgm:prSet/>
      <dgm:spPr/>
      <dgm:t>
        <a:bodyPr/>
        <a:lstStyle/>
        <a:p>
          <a:endParaRPr lang="es-ES"/>
        </a:p>
      </dgm:t>
    </dgm:pt>
    <dgm:pt modelId="{046713CD-6557-4DB1-9206-14966460D72B}" type="sibTrans" cxnId="{DBD14D40-4BCE-49E2-A985-E59876E0824F}">
      <dgm:prSet/>
      <dgm:spPr/>
      <dgm:t>
        <a:bodyPr/>
        <a:lstStyle/>
        <a:p>
          <a:endParaRPr lang="es-ES"/>
        </a:p>
      </dgm:t>
    </dgm:pt>
    <dgm:pt modelId="{F1DCBAB4-B45F-4E58-BF3B-7E0F48B85F9E}">
      <dgm:prSet phldrT="[Text]"/>
      <dgm:spPr/>
      <dgm:t>
        <a:bodyPr/>
        <a:lstStyle/>
        <a:p>
          <a:r>
            <a:rPr lang="es-ES"/>
            <a:t>Implementación</a:t>
          </a:r>
        </a:p>
      </dgm:t>
    </dgm:pt>
    <dgm:pt modelId="{758914B1-74B9-44ED-9088-13C92BFBC54A}" type="parTrans" cxnId="{01EB4AA1-CECB-427B-9ADA-3DA16F6C94AA}">
      <dgm:prSet/>
      <dgm:spPr/>
      <dgm:t>
        <a:bodyPr/>
        <a:lstStyle/>
        <a:p>
          <a:endParaRPr lang="es-ES"/>
        </a:p>
      </dgm:t>
    </dgm:pt>
    <dgm:pt modelId="{C82BFF06-2E28-4BE3-BCB4-E4BCA1C59FD1}" type="sibTrans" cxnId="{01EB4AA1-CECB-427B-9ADA-3DA16F6C94AA}">
      <dgm:prSet/>
      <dgm:spPr>
        <a:solidFill>
          <a:schemeClr val="bg1"/>
        </a:solidFill>
      </dgm:spPr>
      <dgm:t>
        <a:bodyPr/>
        <a:lstStyle/>
        <a:p>
          <a:endParaRPr lang="es-ES"/>
        </a:p>
      </dgm:t>
    </dgm:pt>
    <dgm:pt modelId="{4C95FB4E-3170-4C36-8406-A6FEEF484314}" type="pres">
      <dgm:prSet presAssocID="{B62FA034-ED20-4EAA-B315-8CFAD068BA6A}" presName="cycle" presStyleCnt="0">
        <dgm:presLayoutVars>
          <dgm:dir/>
          <dgm:resizeHandles val="exact"/>
        </dgm:presLayoutVars>
      </dgm:prSet>
      <dgm:spPr/>
    </dgm:pt>
    <dgm:pt modelId="{7CDB2740-A2CB-437D-A853-19FAC74D328D}" type="pres">
      <dgm:prSet presAssocID="{7E1842D1-7DAB-4FFF-9CD7-C55422FF9380}" presName="node" presStyleLbl="node1" presStyleIdx="0" presStyleCnt="4">
        <dgm:presLayoutVars>
          <dgm:bulletEnabled val="1"/>
        </dgm:presLayoutVars>
      </dgm:prSet>
      <dgm:spPr/>
    </dgm:pt>
    <dgm:pt modelId="{57CD1232-1801-404E-89E8-7E699BE44727}" type="pres">
      <dgm:prSet presAssocID="{693C3E50-F9E9-46E0-ABB4-8228BBA82EBF}" presName="sibTrans" presStyleLbl="sibTrans2D1" presStyleIdx="0" presStyleCnt="4"/>
      <dgm:spPr/>
    </dgm:pt>
    <dgm:pt modelId="{A76C90F1-398C-4905-9AA3-25039E367F2A}" type="pres">
      <dgm:prSet presAssocID="{693C3E50-F9E9-46E0-ABB4-8228BBA82EBF}" presName="connectorText" presStyleLbl="sibTrans2D1" presStyleIdx="0" presStyleCnt="4"/>
      <dgm:spPr/>
    </dgm:pt>
    <dgm:pt modelId="{801D5568-14C9-4BA8-99B3-A0D4C05ABA04}" type="pres">
      <dgm:prSet presAssocID="{6165DD83-5108-4721-91B7-E3B03040EF99}" presName="node" presStyleLbl="node1" presStyleIdx="1" presStyleCnt="4">
        <dgm:presLayoutVars>
          <dgm:bulletEnabled val="1"/>
        </dgm:presLayoutVars>
      </dgm:prSet>
      <dgm:spPr/>
    </dgm:pt>
    <dgm:pt modelId="{DCE92C96-1E5C-4BEE-BB24-1DF9BE0045D5}" type="pres">
      <dgm:prSet presAssocID="{C1911764-7135-4810-9CDD-209A428A0767}" presName="sibTrans" presStyleLbl="sibTrans2D1" presStyleIdx="1" presStyleCnt="4"/>
      <dgm:spPr/>
    </dgm:pt>
    <dgm:pt modelId="{33753944-A71D-498E-A897-4C0B3594E621}" type="pres">
      <dgm:prSet presAssocID="{C1911764-7135-4810-9CDD-209A428A0767}" presName="connectorText" presStyleLbl="sibTrans2D1" presStyleIdx="1" presStyleCnt="4"/>
      <dgm:spPr/>
    </dgm:pt>
    <dgm:pt modelId="{2567F6C0-D8E3-49FC-B5D2-2B71C5373DB2}" type="pres">
      <dgm:prSet presAssocID="{40C2EFBD-0F86-4C64-97D7-3756D5058699}" presName="node" presStyleLbl="node1" presStyleIdx="2" presStyleCnt="4">
        <dgm:presLayoutVars>
          <dgm:bulletEnabled val="1"/>
        </dgm:presLayoutVars>
      </dgm:prSet>
      <dgm:spPr/>
    </dgm:pt>
    <dgm:pt modelId="{731B1DA6-BB3A-405D-A8A1-A3614C74ABB3}" type="pres">
      <dgm:prSet presAssocID="{046713CD-6557-4DB1-9206-14966460D72B}" presName="sibTrans" presStyleLbl="sibTrans2D1" presStyleIdx="2" presStyleCnt="4"/>
      <dgm:spPr/>
    </dgm:pt>
    <dgm:pt modelId="{28BD1FC4-53E5-44FC-924B-6CF2ED5FF66B}" type="pres">
      <dgm:prSet presAssocID="{046713CD-6557-4DB1-9206-14966460D72B}" presName="connectorText" presStyleLbl="sibTrans2D1" presStyleIdx="2" presStyleCnt="4"/>
      <dgm:spPr/>
    </dgm:pt>
    <dgm:pt modelId="{CF71A8C3-008F-4F5F-8FCA-8C3B02ED7726}" type="pres">
      <dgm:prSet presAssocID="{F1DCBAB4-B45F-4E58-BF3B-7E0F48B85F9E}" presName="node" presStyleLbl="node1" presStyleIdx="3" presStyleCnt="4">
        <dgm:presLayoutVars>
          <dgm:bulletEnabled val="1"/>
        </dgm:presLayoutVars>
      </dgm:prSet>
      <dgm:spPr/>
    </dgm:pt>
    <dgm:pt modelId="{1FE974A8-9FAC-441C-BF89-71458D7D2A78}" type="pres">
      <dgm:prSet presAssocID="{C82BFF06-2E28-4BE3-BCB4-E4BCA1C59FD1}" presName="sibTrans" presStyleLbl="sibTrans2D1" presStyleIdx="3" presStyleCnt="4"/>
      <dgm:spPr/>
    </dgm:pt>
    <dgm:pt modelId="{7380F45F-FD4B-4940-9EF5-D675953C6434}" type="pres">
      <dgm:prSet presAssocID="{C82BFF06-2E28-4BE3-BCB4-E4BCA1C59FD1}" presName="connectorText" presStyleLbl="sibTrans2D1" presStyleIdx="3" presStyleCnt="4"/>
      <dgm:spPr/>
    </dgm:pt>
  </dgm:ptLst>
  <dgm:cxnLst>
    <dgm:cxn modelId="{896FC501-9B3B-4230-96E7-53F59D9B3394}" type="presOf" srcId="{C82BFF06-2E28-4BE3-BCB4-E4BCA1C59FD1}" destId="{1FE974A8-9FAC-441C-BF89-71458D7D2A78}" srcOrd="0" destOrd="0" presId="urn:microsoft.com/office/officeart/2005/8/layout/cycle2"/>
    <dgm:cxn modelId="{7177AC22-C2E9-44B8-B9E3-64FC8A1A7BCC}" type="presOf" srcId="{046713CD-6557-4DB1-9206-14966460D72B}" destId="{731B1DA6-BB3A-405D-A8A1-A3614C74ABB3}" srcOrd="0" destOrd="0" presId="urn:microsoft.com/office/officeart/2005/8/layout/cycle2"/>
    <dgm:cxn modelId="{7251D93F-35DB-4CA7-93C9-BBB8A0EB6E94}" type="presOf" srcId="{7E1842D1-7DAB-4FFF-9CD7-C55422FF9380}" destId="{7CDB2740-A2CB-437D-A853-19FAC74D328D}" srcOrd="0" destOrd="0" presId="urn:microsoft.com/office/officeart/2005/8/layout/cycle2"/>
    <dgm:cxn modelId="{DBD14D40-4BCE-49E2-A985-E59876E0824F}" srcId="{B62FA034-ED20-4EAA-B315-8CFAD068BA6A}" destId="{40C2EFBD-0F86-4C64-97D7-3756D5058699}" srcOrd="2" destOrd="0" parTransId="{E1F1220D-5B10-450A-84B6-1AD9AF85B378}" sibTransId="{046713CD-6557-4DB1-9206-14966460D72B}"/>
    <dgm:cxn modelId="{FB50A55D-9180-4D90-AD60-D75D918E17BA}" type="presOf" srcId="{693C3E50-F9E9-46E0-ABB4-8228BBA82EBF}" destId="{57CD1232-1801-404E-89E8-7E699BE44727}" srcOrd="0" destOrd="0" presId="urn:microsoft.com/office/officeart/2005/8/layout/cycle2"/>
    <dgm:cxn modelId="{63FC1051-C58D-4BCE-B8EA-A7588E71ABFD}" srcId="{B62FA034-ED20-4EAA-B315-8CFAD068BA6A}" destId="{6165DD83-5108-4721-91B7-E3B03040EF99}" srcOrd="1" destOrd="0" parTransId="{28DA8BD4-1349-4A7B-9484-040484CCD732}" sibTransId="{C1911764-7135-4810-9CDD-209A428A0767}"/>
    <dgm:cxn modelId="{FB768572-234E-48C4-85EA-DC63319DC8E1}" type="presOf" srcId="{C82BFF06-2E28-4BE3-BCB4-E4BCA1C59FD1}" destId="{7380F45F-FD4B-4940-9EF5-D675953C6434}" srcOrd="1" destOrd="0" presId="urn:microsoft.com/office/officeart/2005/8/layout/cycle2"/>
    <dgm:cxn modelId="{17150377-4110-4659-BBB7-CC71DCBD088D}" srcId="{B62FA034-ED20-4EAA-B315-8CFAD068BA6A}" destId="{7E1842D1-7DAB-4FFF-9CD7-C55422FF9380}" srcOrd="0" destOrd="0" parTransId="{1788BC54-F1DD-422B-8F8E-B72C2B1295B8}" sibTransId="{693C3E50-F9E9-46E0-ABB4-8228BBA82EBF}"/>
    <dgm:cxn modelId="{51E9C57C-4F46-4E16-8EFF-497F06A1961B}" type="presOf" srcId="{046713CD-6557-4DB1-9206-14966460D72B}" destId="{28BD1FC4-53E5-44FC-924B-6CF2ED5FF66B}" srcOrd="1" destOrd="0" presId="urn:microsoft.com/office/officeart/2005/8/layout/cycle2"/>
    <dgm:cxn modelId="{0F164B8A-0BD4-4DAD-B753-F43B0B2D6AE5}" type="presOf" srcId="{F1DCBAB4-B45F-4E58-BF3B-7E0F48B85F9E}" destId="{CF71A8C3-008F-4F5F-8FCA-8C3B02ED7726}" srcOrd="0" destOrd="0" presId="urn:microsoft.com/office/officeart/2005/8/layout/cycle2"/>
    <dgm:cxn modelId="{01EB4AA1-CECB-427B-9ADA-3DA16F6C94AA}" srcId="{B62FA034-ED20-4EAA-B315-8CFAD068BA6A}" destId="{F1DCBAB4-B45F-4E58-BF3B-7E0F48B85F9E}" srcOrd="3" destOrd="0" parTransId="{758914B1-74B9-44ED-9088-13C92BFBC54A}" sibTransId="{C82BFF06-2E28-4BE3-BCB4-E4BCA1C59FD1}"/>
    <dgm:cxn modelId="{1F4903B2-B3CB-4492-A094-14AD6F82B7B8}" type="presOf" srcId="{C1911764-7135-4810-9CDD-209A428A0767}" destId="{DCE92C96-1E5C-4BEE-BB24-1DF9BE0045D5}" srcOrd="0" destOrd="0" presId="urn:microsoft.com/office/officeart/2005/8/layout/cycle2"/>
    <dgm:cxn modelId="{57EDB6BD-BD7B-4771-9C01-4F9B368B284F}" type="presOf" srcId="{693C3E50-F9E9-46E0-ABB4-8228BBA82EBF}" destId="{A76C90F1-398C-4905-9AA3-25039E367F2A}" srcOrd="1" destOrd="0" presId="urn:microsoft.com/office/officeart/2005/8/layout/cycle2"/>
    <dgm:cxn modelId="{FB092BCD-D27F-487C-8DD2-1688216AC636}" type="presOf" srcId="{6165DD83-5108-4721-91B7-E3B03040EF99}" destId="{801D5568-14C9-4BA8-99B3-A0D4C05ABA04}" srcOrd="0" destOrd="0" presId="urn:microsoft.com/office/officeart/2005/8/layout/cycle2"/>
    <dgm:cxn modelId="{A26AAAFA-A271-431A-93C2-87CDF85B5D87}" type="presOf" srcId="{B62FA034-ED20-4EAA-B315-8CFAD068BA6A}" destId="{4C95FB4E-3170-4C36-8406-A6FEEF484314}" srcOrd="0" destOrd="0" presId="urn:microsoft.com/office/officeart/2005/8/layout/cycle2"/>
    <dgm:cxn modelId="{D7CC08FC-CE22-4680-A9EA-02A0FD786C9D}" type="presOf" srcId="{40C2EFBD-0F86-4C64-97D7-3756D5058699}" destId="{2567F6C0-D8E3-49FC-B5D2-2B71C5373DB2}" srcOrd="0" destOrd="0" presId="urn:microsoft.com/office/officeart/2005/8/layout/cycle2"/>
    <dgm:cxn modelId="{4757E4FC-0B40-41B4-8532-1A40D48288DC}" type="presOf" srcId="{C1911764-7135-4810-9CDD-209A428A0767}" destId="{33753944-A71D-498E-A897-4C0B3594E621}" srcOrd="1" destOrd="0" presId="urn:microsoft.com/office/officeart/2005/8/layout/cycle2"/>
    <dgm:cxn modelId="{C885D6D2-3802-4955-81EB-E194E8E7DE9A}" type="presParOf" srcId="{4C95FB4E-3170-4C36-8406-A6FEEF484314}" destId="{7CDB2740-A2CB-437D-A853-19FAC74D328D}" srcOrd="0" destOrd="0" presId="urn:microsoft.com/office/officeart/2005/8/layout/cycle2"/>
    <dgm:cxn modelId="{EA08FD00-D560-425D-9338-7BBDB0DB2446}" type="presParOf" srcId="{4C95FB4E-3170-4C36-8406-A6FEEF484314}" destId="{57CD1232-1801-404E-89E8-7E699BE44727}" srcOrd="1" destOrd="0" presId="urn:microsoft.com/office/officeart/2005/8/layout/cycle2"/>
    <dgm:cxn modelId="{B34D4425-913B-4B6B-A2B5-DC89B9BF9370}" type="presParOf" srcId="{57CD1232-1801-404E-89E8-7E699BE44727}" destId="{A76C90F1-398C-4905-9AA3-25039E367F2A}" srcOrd="0" destOrd="0" presId="urn:microsoft.com/office/officeart/2005/8/layout/cycle2"/>
    <dgm:cxn modelId="{3838E3F1-575E-49BA-8A45-703D3CDAD674}" type="presParOf" srcId="{4C95FB4E-3170-4C36-8406-A6FEEF484314}" destId="{801D5568-14C9-4BA8-99B3-A0D4C05ABA04}" srcOrd="2" destOrd="0" presId="urn:microsoft.com/office/officeart/2005/8/layout/cycle2"/>
    <dgm:cxn modelId="{361A98EA-B4AE-4D1E-B030-68E49240C524}" type="presParOf" srcId="{4C95FB4E-3170-4C36-8406-A6FEEF484314}" destId="{DCE92C96-1E5C-4BEE-BB24-1DF9BE0045D5}" srcOrd="3" destOrd="0" presId="urn:microsoft.com/office/officeart/2005/8/layout/cycle2"/>
    <dgm:cxn modelId="{CBE80938-E843-4E9D-93DC-D12B3C9C2A86}" type="presParOf" srcId="{DCE92C96-1E5C-4BEE-BB24-1DF9BE0045D5}" destId="{33753944-A71D-498E-A897-4C0B3594E621}" srcOrd="0" destOrd="0" presId="urn:microsoft.com/office/officeart/2005/8/layout/cycle2"/>
    <dgm:cxn modelId="{4723C5C2-0F28-4CDA-9B69-D375100F5244}" type="presParOf" srcId="{4C95FB4E-3170-4C36-8406-A6FEEF484314}" destId="{2567F6C0-D8E3-49FC-B5D2-2B71C5373DB2}" srcOrd="4" destOrd="0" presId="urn:microsoft.com/office/officeart/2005/8/layout/cycle2"/>
    <dgm:cxn modelId="{1675C047-BC6F-4541-9F90-B9AB82CF13A9}" type="presParOf" srcId="{4C95FB4E-3170-4C36-8406-A6FEEF484314}" destId="{731B1DA6-BB3A-405D-A8A1-A3614C74ABB3}" srcOrd="5" destOrd="0" presId="urn:microsoft.com/office/officeart/2005/8/layout/cycle2"/>
    <dgm:cxn modelId="{80C440DB-051C-4178-8B08-308F57C7C00E}" type="presParOf" srcId="{731B1DA6-BB3A-405D-A8A1-A3614C74ABB3}" destId="{28BD1FC4-53E5-44FC-924B-6CF2ED5FF66B}" srcOrd="0" destOrd="0" presId="urn:microsoft.com/office/officeart/2005/8/layout/cycle2"/>
    <dgm:cxn modelId="{1224FDA9-B5C8-404F-AD82-57F0AB50E26D}" type="presParOf" srcId="{4C95FB4E-3170-4C36-8406-A6FEEF484314}" destId="{CF71A8C3-008F-4F5F-8FCA-8C3B02ED7726}" srcOrd="6" destOrd="0" presId="urn:microsoft.com/office/officeart/2005/8/layout/cycle2"/>
    <dgm:cxn modelId="{9812C2A2-6040-4324-9044-0DE82647AEB6}" type="presParOf" srcId="{4C95FB4E-3170-4C36-8406-A6FEEF484314}" destId="{1FE974A8-9FAC-441C-BF89-71458D7D2A78}" srcOrd="7" destOrd="0" presId="urn:microsoft.com/office/officeart/2005/8/layout/cycle2"/>
    <dgm:cxn modelId="{5C222693-7FB0-4C81-B4F0-9D37A741DC15}" type="presParOf" srcId="{1FE974A8-9FAC-441C-BF89-71458D7D2A78}" destId="{7380F45F-FD4B-4940-9EF5-D675953C6434}"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D9264A-FBB8-4F0F-A62E-570CC83E612D}" type="doc">
      <dgm:prSet loTypeId="urn:microsoft.com/office/officeart/2005/8/layout/chevron1" loCatId="process" qsTypeId="urn:microsoft.com/office/officeart/2005/8/quickstyle/simple1" qsCatId="simple" csTypeId="urn:microsoft.com/office/officeart/2005/8/colors/colorful1" csCatId="colorful" phldr="1"/>
      <dgm:spPr/>
      <dgm:t>
        <a:bodyPr/>
        <a:lstStyle/>
        <a:p>
          <a:endParaRPr lang="es-ES"/>
        </a:p>
      </dgm:t>
    </dgm:pt>
    <dgm:pt modelId="{4BFA931E-1A37-447D-82B3-9A549407578D}">
      <dgm:prSet phldrT="[Text]"/>
      <dgm:spPr/>
      <dgm:t>
        <a:bodyPr/>
        <a:lstStyle/>
        <a:p>
          <a:pPr algn="ctr"/>
          <a:r>
            <a:rPr lang="es-ES"/>
            <a:t>Recopiar Requerimiento</a:t>
          </a:r>
        </a:p>
      </dgm:t>
    </dgm:pt>
    <dgm:pt modelId="{778319C9-8E48-4A2C-8BC4-885F926690C0}" type="parTrans" cxnId="{7BF06FDF-A02E-4888-A65C-BA9CB72E8F3A}">
      <dgm:prSet/>
      <dgm:spPr/>
      <dgm:t>
        <a:bodyPr/>
        <a:lstStyle/>
        <a:p>
          <a:pPr algn="ctr"/>
          <a:endParaRPr lang="es-ES"/>
        </a:p>
      </dgm:t>
    </dgm:pt>
    <dgm:pt modelId="{78CADF89-8FD1-4FD6-99D6-5FA5A819AD23}" type="sibTrans" cxnId="{7BF06FDF-A02E-4888-A65C-BA9CB72E8F3A}">
      <dgm:prSet/>
      <dgm:spPr/>
      <dgm:t>
        <a:bodyPr/>
        <a:lstStyle/>
        <a:p>
          <a:pPr algn="ctr"/>
          <a:endParaRPr lang="es-ES"/>
        </a:p>
      </dgm:t>
    </dgm:pt>
    <dgm:pt modelId="{55BADDE8-D8B8-4234-BA2A-25AA424D2EA5}">
      <dgm:prSet phldrT="[Text]"/>
      <dgm:spPr/>
      <dgm:t>
        <a:bodyPr/>
        <a:lstStyle/>
        <a:p>
          <a:pPr algn="ctr"/>
          <a:r>
            <a:rPr lang="es-ES"/>
            <a:t>Definir Acta de constitucion de proceso</a:t>
          </a:r>
        </a:p>
      </dgm:t>
    </dgm:pt>
    <dgm:pt modelId="{9BFF3F4F-C715-4044-B3D4-31FEBE54C020}" type="parTrans" cxnId="{0F938548-4F15-45D6-BC91-E12C8260A113}">
      <dgm:prSet/>
      <dgm:spPr/>
      <dgm:t>
        <a:bodyPr/>
        <a:lstStyle/>
        <a:p>
          <a:pPr algn="ctr"/>
          <a:endParaRPr lang="es-ES"/>
        </a:p>
      </dgm:t>
    </dgm:pt>
    <dgm:pt modelId="{CABB0529-150A-4469-8A5B-7593EEB0CEAD}" type="sibTrans" cxnId="{0F938548-4F15-45D6-BC91-E12C8260A113}">
      <dgm:prSet/>
      <dgm:spPr/>
      <dgm:t>
        <a:bodyPr/>
        <a:lstStyle/>
        <a:p>
          <a:pPr algn="ctr"/>
          <a:endParaRPr lang="es-ES"/>
        </a:p>
      </dgm:t>
    </dgm:pt>
    <dgm:pt modelId="{C547EA5E-849D-4E28-AB98-C3B14D956E04}">
      <dgm:prSet phldrT="[Text]"/>
      <dgm:spPr/>
      <dgm:t>
        <a:bodyPr/>
        <a:lstStyle/>
        <a:p>
          <a:pPr algn="ctr"/>
          <a:r>
            <a:rPr lang="es-ES"/>
            <a:t>Definir Intervinientes</a:t>
          </a:r>
        </a:p>
      </dgm:t>
    </dgm:pt>
    <dgm:pt modelId="{579070BD-A24C-4723-AD04-0364F35EF1B9}" type="parTrans" cxnId="{AF05A20F-3BE7-4F4F-88CC-B7C598C9FA45}">
      <dgm:prSet/>
      <dgm:spPr/>
      <dgm:t>
        <a:bodyPr/>
        <a:lstStyle/>
        <a:p>
          <a:pPr algn="ctr"/>
          <a:endParaRPr lang="es-ES"/>
        </a:p>
      </dgm:t>
    </dgm:pt>
    <dgm:pt modelId="{4F49ADAF-5154-4524-AA01-8611E4646EF3}" type="sibTrans" cxnId="{AF05A20F-3BE7-4F4F-88CC-B7C598C9FA45}">
      <dgm:prSet/>
      <dgm:spPr/>
      <dgm:t>
        <a:bodyPr/>
        <a:lstStyle/>
        <a:p>
          <a:pPr algn="ctr"/>
          <a:endParaRPr lang="es-ES"/>
        </a:p>
      </dgm:t>
    </dgm:pt>
    <dgm:pt modelId="{84926557-0A03-421B-9B21-D9B0FC7256DE}">
      <dgm:prSet phldrT="[Text]"/>
      <dgm:spPr/>
      <dgm:t>
        <a:bodyPr/>
        <a:lstStyle/>
        <a:p>
          <a:pPr algn="ctr"/>
          <a:r>
            <a:rPr lang="es-ES"/>
            <a:t>Recompilar recursos</a:t>
          </a:r>
        </a:p>
      </dgm:t>
    </dgm:pt>
    <dgm:pt modelId="{41B2A8FB-EDA8-4F54-97D6-1137B80360B9}" type="parTrans" cxnId="{03733599-D87F-474F-8AC8-614D6F27841A}">
      <dgm:prSet/>
      <dgm:spPr/>
      <dgm:t>
        <a:bodyPr/>
        <a:lstStyle/>
        <a:p>
          <a:endParaRPr lang="es-ES"/>
        </a:p>
      </dgm:t>
    </dgm:pt>
    <dgm:pt modelId="{9944B1A9-2FCD-4B58-8E2C-DA7180C6621B}" type="sibTrans" cxnId="{03733599-D87F-474F-8AC8-614D6F27841A}">
      <dgm:prSet/>
      <dgm:spPr/>
      <dgm:t>
        <a:bodyPr/>
        <a:lstStyle/>
        <a:p>
          <a:endParaRPr lang="es-ES"/>
        </a:p>
      </dgm:t>
    </dgm:pt>
    <dgm:pt modelId="{70AFB674-8666-4B4B-A4A6-98C19BF2667C}">
      <dgm:prSet phldrT="[Text]"/>
      <dgm:spPr/>
      <dgm:t>
        <a:bodyPr/>
        <a:lstStyle/>
        <a:p>
          <a:pPr algn="ctr"/>
          <a:r>
            <a:rPr lang="es-ES"/>
            <a:t>Ceación del calendario general</a:t>
          </a:r>
        </a:p>
      </dgm:t>
    </dgm:pt>
    <dgm:pt modelId="{2E8BBBFF-E249-4D6F-976A-28D61475FC39}" type="parTrans" cxnId="{E28698B7-94F3-4659-A490-DC185909F2CA}">
      <dgm:prSet/>
      <dgm:spPr/>
      <dgm:t>
        <a:bodyPr/>
        <a:lstStyle/>
        <a:p>
          <a:endParaRPr lang="es-ES"/>
        </a:p>
      </dgm:t>
    </dgm:pt>
    <dgm:pt modelId="{55BD74A2-A114-4CCA-B61C-D259F7C30C29}" type="sibTrans" cxnId="{E28698B7-94F3-4659-A490-DC185909F2CA}">
      <dgm:prSet/>
      <dgm:spPr/>
      <dgm:t>
        <a:bodyPr/>
        <a:lstStyle/>
        <a:p>
          <a:endParaRPr lang="es-ES"/>
        </a:p>
      </dgm:t>
    </dgm:pt>
    <dgm:pt modelId="{79F2C45F-DF34-4D70-B0A6-03A06CF82526}" type="pres">
      <dgm:prSet presAssocID="{ADD9264A-FBB8-4F0F-A62E-570CC83E612D}" presName="Name0" presStyleCnt="0">
        <dgm:presLayoutVars>
          <dgm:dir/>
          <dgm:animLvl val="lvl"/>
          <dgm:resizeHandles val="exact"/>
        </dgm:presLayoutVars>
      </dgm:prSet>
      <dgm:spPr/>
    </dgm:pt>
    <dgm:pt modelId="{E16E248F-891C-471D-887A-BCEE51FF28F1}" type="pres">
      <dgm:prSet presAssocID="{4BFA931E-1A37-447D-82B3-9A549407578D}" presName="parTxOnly" presStyleLbl="node1" presStyleIdx="0" presStyleCnt="5">
        <dgm:presLayoutVars>
          <dgm:chMax val="0"/>
          <dgm:chPref val="0"/>
          <dgm:bulletEnabled val="1"/>
        </dgm:presLayoutVars>
      </dgm:prSet>
      <dgm:spPr/>
    </dgm:pt>
    <dgm:pt modelId="{E8F2D498-E060-4BA9-9853-9538A2E7D786}" type="pres">
      <dgm:prSet presAssocID="{78CADF89-8FD1-4FD6-99D6-5FA5A819AD23}" presName="parTxOnlySpace" presStyleCnt="0"/>
      <dgm:spPr/>
    </dgm:pt>
    <dgm:pt modelId="{A7ABF083-4093-4DD7-A4AD-136FCE9F11A1}" type="pres">
      <dgm:prSet presAssocID="{84926557-0A03-421B-9B21-D9B0FC7256DE}" presName="parTxOnly" presStyleLbl="node1" presStyleIdx="1" presStyleCnt="5">
        <dgm:presLayoutVars>
          <dgm:chMax val="0"/>
          <dgm:chPref val="0"/>
          <dgm:bulletEnabled val="1"/>
        </dgm:presLayoutVars>
      </dgm:prSet>
      <dgm:spPr/>
    </dgm:pt>
    <dgm:pt modelId="{371B1BA8-41D9-4E49-90C9-272A694ACC54}" type="pres">
      <dgm:prSet presAssocID="{9944B1A9-2FCD-4B58-8E2C-DA7180C6621B}" presName="parTxOnlySpace" presStyleCnt="0"/>
      <dgm:spPr/>
    </dgm:pt>
    <dgm:pt modelId="{1F1CBD2C-1281-4619-8FB2-2D5E03F05C85}" type="pres">
      <dgm:prSet presAssocID="{C547EA5E-849D-4E28-AB98-C3B14D956E04}" presName="parTxOnly" presStyleLbl="node1" presStyleIdx="2" presStyleCnt="5">
        <dgm:presLayoutVars>
          <dgm:chMax val="0"/>
          <dgm:chPref val="0"/>
          <dgm:bulletEnabled val="1"/>
        </dgm:presLayoutVars>
      </dgm:prSet>
      <dgm:spPr/>
    </dgm:pt>
    <dgm:pt modelId="{8ECEB358-0445-4645-A531-79766A1E2B3B}" type="pres">
      <dgm:prSet presAssocID="{4F49ADAF-5154-4524-AA01-8611E4646EF3}" presName="parTxOnlySpace" presStyleCnt="0"/>
      <dgm:spPr/>
    </dgm:pt>
    <dgm:pt modelId="{B87FCC18-0B69-4E44-88A8-193ABFE8806E}" type="pres">
      <dgm:prSet presAssocID="{70AFB674-8666-4B4B-A4A6-98C19BF2667C}" presName="parTxOnly" presStyleLbl="node1" presStyleIdx="3" presStyleCnt="5">
        <dgm:presLayoutVars>
          <dgm:chMax val="0"/>
          <dgm:chPref val="0"/>
          <dgm:bulletEnabled val="1"/>
        </dgm:presLayoutVars>
      </dgm:prSet>
      <dgm:spPr/>
    </dgm:pt>
    <dgm:pt modelId="{96548B73-8CFF-475B-B191-E6FB469D96E8}" type="pres">
      <dgm:prSet presAssocID="{55BD74A2-A114-4CCA-B61C-D259F7C30C29}" presName="parTxOnlySpace" presStyleCnt="0"/>
      <dgm:spPr/>
    </dgm:pt>
    <dgm:pt modelId="{D4CDCA4D-D57D-442F-8454-8C060F49806A}" type="pres">
      <dgm:prSet presAssocID="{55BADDE8-D8B8-4234-BA2A-25AA424D2EA5}" presName="parTxOnly" presStyleLbl="node1" presStyleIdx="4" presStyleCnt="5">
        <dgm:presLayoutVars>
          <dgm:chMax val="0"/>
          <dgm:chPref val="0"/>
          <dgm:bulletEnabled val="1"/>
        </dgm:presLayoutVars>
      </dgm:prSet>
      <dgm:spPr/>
    </dgm:pt>
  </dgm:ptLst>
  <dgm:cxnLst>
    <dgm:cxn modelId="{AF05A20F-3BE7-4F4F-88CC-B7C598C9FA45}" srcId="{ADD9264A-FBB8-4F0F-A62E-570CC83E612D}" destId="{C547EA5E-849D-4E28-AB98-C3B14D956E04}" srcOrd="2" destOrd="0" parTransId="{579070BD-A24C-4723-AD04-0364F35EF1B9}" sibTransId="{4F49ADAF-5154-4524-AA01-8611E4646EF3}"/>
    <dgm:cxn modelId="{116E6C3A-AE11-4EC7-AE77-0A4D3283E9D0}" type="presOf" srcId="{84926557-0A03-421B-9B21-D9B0FC7256DE}" destId="{A7ABF083-4093-4DD7-A4AD-136FCE9F11A1}" srcOrd="0" destOrd="0" presId="urn:microsoft.com/office/officeart/2005/8/layout/chevron1"/>
    <dgm:cxn modelId="{0F938548-4F15-45D6-BC91-E12C8260A113}" srcId="{ADD9264A-FBB8-4F0F-A62E-570CC83E612D}" destId="{55BADDE8-D8B8-4234-BA2A-25AA424D2EA5}" srcOrd="4" destOrd="0" parTransId="{9BFF3F4F-C715-4044-B3D4-31FEBE54C020}" sibTransId="{CABB0529-150A-4469-8A5B-7593EEB0CEAD}"/>
    <dgm:cxn modelId="{20440E6A-216C-4F53-B7A3-168A504A80B0}" type="presOf" srcId="{4BFA931E-1A37-447D-82B3-9A549407578D}" destId="{E16E248F-891C-471D-887A-BCEE51FF28F1}" srcOrd="0" destOrd="0" presId="urn:microsoft.com/office/officeart/2005/8/layout/chevron1"/>
    <dgm:cxn modelId="{03733599-D87F-474F-8AC8-614D6F27841A}" srcId="{ADD9264A-FBB8-4F0F-A62E-570CC83E612D}" destId="{84926557-0A03-421B-9B21-D9B0FC7256DE}" srcOrd="1" destOrd="0" parTransId="{41B2A8FB-EDA8-4F54-97D6-1137B80360B9}" sibTransId="{9944B1A9-2FCD-4B58-8E2C-DA7180C6621B}"/>
    <dgm:cxn modelId="{33165DA6-40EC-4C27-9E9F-1A97F461E0E2}" type="presOf" srcId="{C547EA5E-849D-4E28-AB98-C3B14D956E04}" destId="{1F1CBD2C-1281-4619-8FB2-2D5E03F05C85}" srcOrd="0" destOrd="0" presId="urn:microsoft.com/office/officeart/2005/8/layout/chevron1"/>
    <dgm:cxn modelId="{3222E8AC-11FB-4A7C-95A3-32168BE60F1D}" type="presOf" srcId="{ADD9264A-FBB8-4F0F-A62E-570CC83E612D}" destId="{79F2C45F-DF34-4D70-B0A6-03A06CF82526}" srcOrd="0" destOrd="0" presId="urn:microsoft.com/office/officeart/2005/8/layout/chevron1"/>
    <dgm:cxn modelId="{E28698B7-94F3-4659-A490-DC185909F2CA}" srcId="{ADD9264A-FBB8-4F0F-A62E-570CC83E612D}" destId="{70AFB674-8666-4B4B-A4A6-98C19BF2667C}" srcOrd="3" destOrd="0" parTransId="{2E8BBBFF-E249-4D6F-976A-28D61475FC39}" sibTransId="{55BD74A2-A114-4CCA-B61C-D259F7C30C29}"/>
    <dgm:cxn modelId="{C08B14BD-E6DA-400A-9C7F-ACB9E2E43D30}" type="presOf" srcId="{70AFB674-8666-4B4B-A4A6-98C19BF2667C}" destId="{B87FCC18-0B69-4E44-88A8-193ABFE8806E}" srcOrd="0" destOrd="0" presId="urn:microsoft.com/office/officeart/2005/8/layout/chevron1"/>
    <dgm:cxn modelId="{C075A6D8-BE8D-428D-B0D2-5A4D10C4F7EA}" type="presOf" srcId="{55BADDE8-D8B8-4234-BA2A-25AA424D2EA5}" destId="{D4CDCA4D-D57D-442F-8454-8C060F49806A}" srcOrd="0" destOrd="0" presId="urn:microsoft.com/office/officeart/2005/8/layout/chevron1"/>
    <dgm:cxn modelId="{7BF06FDF-A02E-4888-A65C-BA9CB72E8F3A}" srcId="{ADD9264A-FBB8-4F0F-A62E-570CC83E612D}" destId="{4BFA931E-1A37-447D-82B3-9A549407578D}" srcOrd="0" destOrd="0" parTransId="{778319C9-8E48-4A2C-8BC4-885F926690C0}" sibTransId="{78CADF89-8FD1-4FD6-99D6-5FA5A819AD23}"/>
    <dgm:cxn modelId="{41F0A88F-EB93-4547-AE63-91CF6BE61564}" type="presParOf" srcId="{79F2C45F-DF34-4D70-B0A6-03A06CF82526}" destId="{E16E248F-891C-471D-887A-BCEE51FF28F1}" srcOrd="0" destOrd="0" presId="urn:microsoft.com/office/officeart/2005/8/layout/chevron1"/>
    <dgm:cxn modelId="{3FCC3E58-1721-4EF4-AE4B-489BA0F6D5B9}" type="presParOf" srcId="{79F2C45F-DF34-4D70-B0A6-03A06CF82526}" destId="{E8F2D498-E060-4BA9-9853-9538A2E7D786}" srcOrd="1" destOrd="0" presId="urn:microsoft.com/office/officeart/2005/8/layout/chevron1"/>
    <dgm:cxn modelId="{C02B3F14-DCA0-4ABB-A0F6-BEFB13852F98}" type="presParOf" srcId="{79F2C45F-DF34-4D70-B0A6-03A06CF82526}" destId="{A7ABF083-4093-4DD7-A4AD-136FCE9F11A1}" srcOrd="2" destOrd="0" presId="urn:microsoft.com/office/officeart/2005/8/layout/chevron1"/>
    <dgm:cxn modelId="{6F19D12D-53EC-45B8-BB2D-0EAFFC2F3A0E}" type="presParOf" srcId="{79F2C45F-DF34-4D70-B0A6-03A06CF82526}" destId="{371B1BA8-41D9-4E49-90C9-272A694ACC54}" srcOrd="3" destOrd="0" presId="urn:microsoft.com/office/officeart/2005/8/layout/chevron1"/>
    <dgm:cxn modelId="{9054BA53-1D60-4C67-BB24-1680325C10F7}" type="presParOf" srcId="{79F2C45F-DF34-4D70-B0A6-03A06CF82526}" destId="{1F1CBD2C-1281-4619-8FB2-2D5E03F05C85}" srcOrd="4" destOrd="0" presId="urn:microsoft.com/office/officeart/2005/8/layout/chevron1"/>
    <dgm:cxn modelId="{FF470824-76F9-471A-800B-B66AA54144EC}" type="presParOf" srcId="{79F2C45F-DF34-4D70-B0A6-03A06CF82526}" destId="{8ECEB358-0445-4645-A531-79766A1E2B3B}" srcOrd="5" destOrd="0" presId="urn:microsoft.com/office/officeart/2005/8/layout/chevron1"/>
    <dgm:cxn modelId="{2176BDEC-A18B-44AD-94FF-907B1376003D}" type="presParOf" srcId="{79F2C45F-DF34-4D70-B0A6-03A06CF82526}" destId="{B87FCC18-0B69-4E44-88A8-193ABFE8806E}" srcOrd="6" destOrd="0" presId="urn:microsoft.com/office/officeart/2005/8/layout/chevron1"/>
    <dgm:cxn modelId="{07C429D4-70D0-4841-AFF9-D473D7C7BF80}" type="presParOf" srcId="{79F2C45F-DF34-4D70-B0A6-03A06CF82526}" destId="{96548B73-8CFF-475B-B191-E6FB469D96E8}" srcOrd="7" destOrd="0" presId="urn:microsoft.com/office/officeart/2005/8/layout/chevron1"/>
    <dgm:cxn modelId="{5C8C1ACE-47FF-41C3-B44D-2E9B36823773}" type="presParOf" srcId="{79F2C45F-DF34-4D70-B0A6-03A06CF82526}" destId="{D4CDCA4D-D57D-442F-8454-8C060F49806A}" srcOrd="8"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D9264A-FBB8-4F0F-A62E-570CC83E612D}" type="doc">
      <dgm:prSet loTypeId="urn:microsoft.com/office/officeart/2005/8/layout/chevron1" loCatId="process" qsTypeId="urn:microsoft.com/office/officeart/2005/8/quickstyle/simple1" qsCatId="simple" csTypeId="urn:microsoft.com/office/officeart/2005/8/colors/colorful1" csCatId="colorful" phldr="1"/>
      <dgm:spPr/>
      <dgm:t>
        <a:bodyPr/>
        <a:lstStyle/>
        <a:p>
          <a:endParaRPr lang="es-ES"/>
        </a:p>
      </dgm:t>
    </dgm:pt>
    <dgm:pt modelId="{C547EA5E-849D-4E28-AB98-C3B14D956E04}">
      <dgm:prSet phldrT="[Text]"/>
      <dgm:spPr/>
      <dgm:t>
        <a:bodyPr/>
        <a:lstStyle/>
        <a:p>
          <a:pPr algn="ctr"/>
          <a:r>
            <a:rPr lang="es-ES"/>
            <a:t>Creación de prototipos</a:t>
          </a:r>
        </a:p>
      </dgm:t>
    </dgm:pt>
    <dgm:pt modelId="{579070BD-A24C-4723-AD04-0364F35EF1B9}" type="parTrans" cxnId="{AF05A20F-3BE7-4F4F-88CC-B7C598C9FA45}">
      <dgm:prSet/>
      <dgm:spPr/>
      <dgm:t>
        <a:bodyPr/>
        <a:lstStyle/>
        <a:p>
          <a:pPr algn="ctr"/>
          <a:endParaRPr lang="es-ES"/>
        </a:p>
      </dgm:t>
    </dgm:pt>
    <dgm:pt modelId="{4F49ADAF-5154-4524-AA01-8611E4646EF3}" type="sibTrans" cxnId="{AF05A20F-3BE7-4F4F-88CC-B7C598C9FA45}">
      <dgm:prSet/>
      <dgm:spPr/>
      <dgm:t>
        <a:bodyPr/>
        <a:lstStyle/>
        <a:p>
          <a:pPr algn="ctr"/>
          <a:endParaRPr lang="es-ES"/>
        </a:p>
      </dgm:t>
    </dgm:pt>
    <dgm:pt modelId="{84926557-0A03-421B-9B21-D9B0FC7256DE}">
      <dgm:prSet phldrT="[Text]"/>
      <dgm:spPr/>
      <dgm:t>
        <a:bodyPr/>
        <a:lstStyle/>
        <a:p>
          <a:pPr algn="ctr"/>
          <a:r>
            <a:rPr lang="es-ES"/>
            <a:t>Creación de calendario de entregables</a:t>
          </a:r>
        </a:p>
      </dgm:t>
    </dgm:pt>
    <dgm:pt modelId="{41B2A8FB-EDA8-4F54-97D6-1137B80360B9}" type="parTrans" cxnId="{03733599-D87F-474F-8AC8-614D6F27841A}">
      <dgm:prSet/>
      <dgm:spPr/>
      <dgm:t>
        <a:bodyPr/>
        <a:lstStyle/>
        <a:p>
          <a:endParaRPr lang="es-ES"/>
        </a:p>
      </dgm:t>
    </dgm:pt>
    <dgm:pt modelId="{9944B1A9-2FCD-4B58-8E2C-DA7180C6621B}" type="sibTrans" cxnId="{03733599-D87F-474F-8AC8-614D6F27841A}">
      <dgm:prSet/>
      <dgm:spPr/>
      <dgm:t>
        <a:bodyPr/>
        <a:lstStyle/>
        <a:p>
          <a:endParaRPr lang="es-ES"/>
        </a:p>
      </dgm:t>
    </dgm:pt>
    <dgm:pt modelId="{4BFA931E-1A37-447D-82B3-9A549407578D}">
      <dgm:prSet phldrT="[Text]"/>
      <dgm:spPr/>
      <dgm:t>
        <a:bodyPr/>
        <a:lstStyle/>
        <a:p>
          <a:pPr algn="ctr"/>
          <a:r>
            <a:rPr lang="es-ES"/>
            <a:t>Análisis y propuesta de arquitectura</a:t>
          </a:r>
        </a:p>
      </dgm:t>
    </dgm:pt>
    <dgm:pt modelId="{78CADF89-8FD1-4FD6-99D6-5FA5A819AD23}" type="sibTrans" cxnId="{7BF06FDF-A02E-4888-A65C-BA9CB72E8F3A}">
      <dgm:prSet/>
      <dgm:spPr/>
      <dgm:t>
        <a:bodyPr/>
        <a:lstStyle/>
        <a:p>
          <a:pPr algn="ctr"/>
          <a:endParaRPr lang="es-ES"/>
        </a:p>
      </dgm:t>
    </dgm:pt>
    <dgm:pt modelId="{778319C9-8E48-4A2C-8BC4-885F926690C0}" type="parTrans" cxnId="{7BF06FDF-A02E-4888-A65C-BA9CB72E8F3A}">
      <dgm:prSet/>
      <dgm:spPr/>
      <dgm:t>
        <a:bodyPr/>
        <a:lstStyle/>
        <a:p>
          <a:pPr algn="ctr"/>
          <a:endParaRPr lang="es-ES"/>
        </a:p>
      </dgm:t>
    </dgm:pt>
    <dgm:pt modelId="{0EF9A773-E1EC-46F3-8CBE-5A2D82825711}">
      <dgm:prSet phldrT="[Text]"/>
      <dgm:spPr/>
      <dgm:t>
        <a:bodyPr/>
        <a:lstStyle/>
        <a:p>
          <a:pPr algn="ctr"/>
          <a:r>
            <a:rPr lang="es-ES"/>
            <a:t>Creación de documentación técnica</a:t>
          </a:r>
        </a:p>
      </dgm:t>
    </dgm:pt>
    <dgm:pt modelId="{F8B7FD17-7DCF-4F76-859A-1564AEB70CA3}" type="parTrans" cxnId="{B48CA2DE-6E27-4DDA-A588-097D63E4DE49}">
      <dgm:prSet/>
      <dgm:spPr/>
      <dgm:t>
        <a:bodyPr/>
        <a:lstStyle/>
        <a:p>
          <a:endParaRPr lang="es-ES"/>
        </a:p>
      </dgm:t>
    </dgm:pt>
    <dgm:pt modelId="{C15B65DF-B789-4E1E-8D32-F7A95378F70B}" type="sibTrans" cxnId="{B48CA2DE-6E27-4DDA-A588-097D63E4DE49}">
      <dgm:prSet/>
      <dgm:spPr/>
      <dgm:t>
        <a:bodyPr/>
        <a:lstStyle/>
        <a:p>
          <a:endParaRPr lang="es-ES"/>
        </a:p>
      </dgm:t>
    </dgm:pt>
    <dgm:pt modelId="{79F2C45F-DF34-4D70-B0A6-03A06CF82526}" type="pres">
      <dgm:prSet presAssocID="{ADD9264A-FBB8-4F0F-A62E-570CC83E612D}" presName="Name0" presStyleCnt="0">
        <dgm:presLayoutVars>
          <dgm:dir/>
          <dgm:animLvl val="lvl"/>
          <dgm:resizeHandles val="exact"/>
        </dgm:presLayoutVars>
      </dgm:prSet>
      <dgm:spPr/>
    </dgm:pt>
    <dgm:pt modelId="{E16E248F-891C-471D-887A-BCEE51FF28F1}" type="pres">
      <dgm:prSet presAssocID="{4BFA931E-1A37-447D-82B3-9A549407578D}" presName="parTxOnly" presStyleLbl="node1" presStyleIdx="0" presStyleCnt="4">
        <dgm:presLayoutVars>
          <dgm:chMax val="0"/>
          <dgm:chPref val="0"/>
          <dgm:bulletEnabled val="1"/>
        </dgm:presLayoutVars>
      </dgm:prSet>
      <dgm:spPr/>
    </dgm:pt>
    <dgm:pt modelId="{E8F2D498-E060-4BA9-9853-9538A2E7D786}" type="pres">
      <dgm:prSet presAssocID="{78CADF89-8FD1-4FD6-99D6-5FA5A819AD23}" presName="parTxOnlySpace" presStyleCnt="0"/>
      <dgm:spPr/>
    </dgm:pt>
    <dgm:pt modelId="{A7ABF083-4093-4DD7-A4AD-136FCE9F11A1}" type="pres">
      <dgm:prSet presAssocID="{84926557-0A03-421B-9B21-D9B0FC7256DE}" presName="parTxOnly" presStyleLbl="node1" presStyleIdx="1" presStyleCnt="4">
        <dgm:presLayoutVars>
          <dgm:chMax val="0"/>
          <dgm:chPref val="0"/>
          <dgm:bulletEnabled val="1"/>
        </dgm:presLayoutVars>
      </dgm:prSet>
      <dgm:spPr/>
    </dgm:pt>
    <dgm:pt modelId="{371B1BA8-41D9-4E49-90C9-272A694ACC54}" type="pres">
      <dgm:prSet presAssocID="{9944B1A9-2FCD-4B58-8E2C-DA7180C6621B}" presName="parTxOnlySpace" presStyleCnt="0"/>
      <dgm:spPr/>
    </dgm:pt>
    <dgm:pt modelId="{1F1CBD2C-1281-4619-8FB2-2D5E03F05C85}" type="pres">
      <dgm:prSet presAssocID="{C547EA5E-849D-4E28-AB98-C3B14D956E04}" presName="parTxOnly" presStyleLbl="node1" presStyleIdx="2" presStyleCnt="4">
        <dgm:presLayoutVars>
          <dgm:chMax val="0"/>
          <dgm:chPref val="0"/>
          <dgm:bulletEnabled val="1"/>
        </dgm:presLayoutVars>
      </dgm:prSet>
      <dgm:spPr/>
    </dgm:pt>
    <dgm:pt modelId="{F0F790C6-41DE-4660-B58C-21EE89E98690}" type="pres">
      <dgm:prSet presAssocID="{4F49ADAF-5154-4524-AA01-8611E4646EF3}" presName="parTxOnlySpace" presStyleCnt="0"/>
      <dgm:spPr/>
    </dgm:pt>
    <dgm:pt modelId="{EAAACA87-F5BA-4A32-9F31-63F436AEAFC8}" type="pres">
      <dgm:prSet presAssocID="{0EF9A773-E1EC-46F3-8CBE-5A2D82825711}" presName="parTxOnly" presStyleLbl="node1" presStyleIdx="3" presStyleCnt="4">
        <dgm:presLayoutVars>
          <dgm:chMax val="0"/>
          <dgm:chPref val="0"/>
          <dgm:bulletEnabled val="1"/>
        </dgm:presLayoutVars>
      </dgm:prSet>
      <dgm:spPr/>
    </dgm:pt>
  </dgm:ptLst>
  <dgm:cxnLst>
    <dgm:cxn modelId="{AF05A20F-3BE7-4F4F-88CC-B7C598C9FA45}" srcId="{ADD9264A-FBB8-4F0F-A62E-570CC83E612D}" destId="{C547EA5E-849D-4E28-AB98-C3B14D956E04}" srcOrd="2" destOrd="0" parTransId="{579070BD-A24C-4723-AD04-0364F35EF1B9}" sibTransId="{4F49ADAF-5154-4524-AA01-8611E4646EF3}"/>
    <dgm:cxn modelId="{116E6C3A-AE11-4EC7-AE77-0A4D3283E9D0}" type="presOf" srcId="{84926557-0A03-421B-9B21-D9B0FC7256DE}" destId="{A7ABF083-4093-4DD7-A4AD-136FCE9F11A1}" srcOrd="0" destOrd="0" presId="urn:microsoft.com/office/officeart/2005/8/layout/chevron1"/>
    <dgm:cxn modelId="{63EF8460-700B-42D7-A341-6D8C28DB0145}" type="presOf" srcId="{0EF9A773-E1EC-46F3-8CBE-5A2D82825711}" destId="{EAAACA87-F5BA-4A32-9F31-63F436AEAFC8}" srcOrd="0" destOrd="0" presId="urn:microsoft.com/office/officeart/2005/8/layout/chevron1"/>
    <dgm:cxn modelId="{20440E6A-216C-4F53-B7A3-168A504A80B0}" type="presOf" srcId="{4BFA931E-1A37-447D-82B3-9A549407578D}" destId="{E16E248F-891C-471D-887A-BCEE51FF28F1}" srcOrd="0" destOrd="0" presId="urn:microsoft.com/office/officeart/2005/8/layout/chevron1"/>
    <dgm:cxn modelId="{03733599-D87F-474F-8AC8-614D6F27841A}" srcId="{ADD9264A-FBB8-4F0F-A62E-570CC83E612D}" destId="{84926557-0A03-421B-9B21-D9B0FC7256DE}" srcOrd="1" destOrd="0" parTransId="{41B2A8FB-EDA8-4F54-97D6-1137B80360B9}" sibTransId="{9944B1A9-2FCD-4B58-8E2C-DA7180C6621B}"/>
    <dgm:cxn modelId="{33165DA6-40EC-4C27-9E9F-1A97F461E0E2}" type="presOf" srcId="{C547EA5E-849D-4E28-AB98-C3B14D956E04}" destId="{1F1CBD2C-1281-4619-8FB2-2D5E03F05C85}" srcOrd="0" destOrd="0" presId="urn:microsoft.com/office/officeart/2005/8/layout/chevron1"/>
    <dgm:cxn modelId="{3222E8AC-11FB-4A7C-95A3-32168BE60F1D}" type="presOf" srcId="{ADD9264A-FBB8-4F0F-A62E-570CC83E612D}" destId="{79F2C45F-DF34-4D70-B0A6-03A06CF82526}" srcOrd="0" destOrd="0" presId="urn:microsoft.com/office/officeart/2005/8/layout/chevron1"/>
    <dgm:cxn modelId="{B48CA2DE-6E27-4DDA-A588-097D63E4DE49}" srcId="{ADD9264A-FBB8-4F0F-A62E-570CC83E612D}" destId="{0EF9A773-E1EC-46F3-8CBE-5A2D82825711}" srcOrd="3" destOrd="0" parTransId="{F8B7FD17-7DCF-4F76-859A-1564AEB70CA3}" sibTransId="{C15B65DF-B789-4E1E-8D32-F7A95378F70B}"/>
    <dgm:cxn modelId="{7BF06FDF-A02E-4888-A65C-BA9CB72E8F3A}" srcId="{ADD9264A-FBB8-4F0F-A62E-570CC83E612D}" destId="{4BFA931E-1A37-447D-82B3-9A549407578D}" srcOrd="0" destOrd="0" parTransId="{778319C9-8E48-4A2C-8BC4-885F926690C0}" sibTransId="{78CADF89-8FD1-4FD6-99D6-5FA5A819AD23}"/>
    <dgm:cxn modelId="{41F0A88F-EB93-4547-AE63-91CF6BE61564}" type="presParOf" srcId="{79F2C45F-DF34-4D70-B0A6-03A06CF82526}" destId="{E16E248F-891C-471D-887A-BCEE51FF28F1}" srcOrd="0" destOrd="0" presId="urn:microsoft.com/office/officeart/2005/8/layout/chevron1"/>
    <dgm:cxn modelId="{3FCC3E58-1721-4EF4-AE4B-489BA0F6D5B9}" type="presParOf" srcId="{79F2C45F-DF34-4D70-B0A6-03A06CF82526}" destId="{E8F2D498-E060-4BA9-9853-9538A2E7D786}" srcOrd="1" destOrd="0" presId="urn:microsoft.com/office/officeart/2005/8/layout/chevron1"/>
    <dgm:cxn modelId="{C02B3F14-DCA0-4ABB-A0F6-BEFB13852F98}" type="presParOf" srcId="{79F2C45F-DF34-4D70-B0A6-03A06CF82526}" destId="{A7ABF083-4093-4DD7-A4AD-136FCE9F11A1}" srcOrd="2" destOrd="0" presId="urn:microsoft.com/office/officeart/2005/8/layout/chevron1"/>
    <dgm:cxn modelId="{6F19D12D-53EC-45B8-BB2D-0EAFFC2F3A0E}" type="presParOf" srcId="{79F2C45F-DF34-4D70-B0A6-03A06CF82526}" destId="{371B1BA8-41D9-4E49-90C9-272A694ACC54}" srcOrd="3" destOrd="0" presId="urn:microsoft.com/office/officeart/2005/8/layout/chevron1"/>
    <dgm:cxn modelId="{9054BA53-1D60-4C67-BB24-1680325C10F7}" type="presParOf" srcId="{79F2C45F-DF34-4D70-B0A6-03A06CF82526}" destId="{1F1CBD2C-1281-4619-8FB2-2D5E03F05C85}" srcOrd="4" destOrd="0" presId="urn:microsoft.com/office/officeart/2005/8/layout/chevron1"/>
    <dgm:cxn modelId="{7FDE80A9-A00A-4C06-B450-AB70AA905E89}" type="presParOf" srcId="{79F2C45F-DF34-4D70-B0A6-03A06CF82526}" destId="{F0F790C6-41DE-4660-B58C-21EE89E98690}" srcOrd="5" destOrd="0" presId="urn:microsoft.com/office/officeart/2005/8/layout/chevron1"/>
    <dgm:cxn modelId="{E42AF03D-803C-4A45-B7A8-7F7055956BA4}" type="presParOf" srcId="{79F2C45F-DF34-4D70-B0A6-03A06CF82526}" destId="{EAAACA87-F5BA-4A32-9F31-63F436AEAFC8}" srcOrd="6"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DD9264A-FBB8-4F0F-A62E-570CC83E612D}"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s-ES"/>
        </a:p>
      </dgm:t>
    </dgm:pt>
    <dgm:pt modelId="{C547EA5E-849D-4E28-AB98-C3B14D956E04}">
      <dgm:prSet phldrT="[Text]" custT="1"/>
      <dgm:spPr/>
      <dgm:t>
        <a:bodyPr/>
        <a:lstStyle/>
        <a:p>
          <a:pPr algn="l"/>
          <a:r>
            <a:rPr lang="es-ES" sz="1000"/>
            <a:t>Control de calidad del entregable</a:t>
          </a:r>
        </a:p>
      </dgm:t>
    </dgm:pt>
    <dgm:pt modelId="{579070BD-A24C-4723-AD04-0364F35EF1B9}" type="parTrans" cxnId="{AF05A20F-3BE7-4F4F-88CC-B7C598C9FA45}">
      <dgm:prSet/>
      <dgm:spPr/>
      <dgm:t>
        <a:bodyPr/>
        <a:lstStyle/>
        <a:p>
          <a:pPr algn="ctr"/>
          <a:endParaRPr lang="es-ES"/>
        </a:p>
      </dgm:t>
    </dgm:pt>
    <dgm:pt modelId="{4F49ADAF-5154-4524-AA01-8611E4646EF3}" type="sibTrans" cxnId="{AF05A20F-3BE7-4F4F-88CC-B7C598C9FA45}">
      <dgm:prSet/>
      <dgm:spPr/>
      <dgm:t>
        <a:bodyPr/>
        <a:lstStyle/>
        <a:p>
          <a:pPr algn="ctr"/>
          <a:endParaRPr lang="es-ES"/>
        </a:p>
      </dgm:t>
    </dgm:pt>
    <dgm:pt modelId="{4BFA931E-1A37-447D-82B3-9A549407578D}">
      <dgm:prSet phldrT="[Text]"/>
      <dgm:spPr/>
      <dgm:t>
        <a:bodyPr/>
        <a:lstStyle/>
        <a:p>
          <a:pPr algn="ctr"/>
          <a:r>
            <a:rPr lang="es-ES">
              <a:solidFill>
                <a:srgbClr val="0070C0"/>
              </a:solidFill>
            </a:rPr>
            <a:t>Preparación del entorno de desarrollo</a:t>
          </a:r>
        </a:p>
      </dgm:t>
    </dgm:pt>
    <dgm:pt modelId="{78CADF89-8FD1-4FD6-99D6-5FA5A819AD23}" type="sibTrans" cxnId="{7BF06FDF-A02E-4888-A65C-BA9CB72E8F3A}">
      <dgm:prSet/>
      <dgm:spPr/>
      <dgm:t>
        <a:bodyPr/>
        <a:lstStyle/>
        <a:p>
          <a:pPr algn="ctr"/>
          <a:endParaRPr lang="es-ES"/>
        </a:p>
      </dgm:t>
    </dgm:pt>
    <dgm:pt modelId="{778319C9-8E48-4A2C-8BC4-885F926690C0}" type="parTrans" cxnId="{7BF06FDF-A02E-4888-A65C-BA9CB72E8F3A}">
      <dgm:prSet/>
      <dgm:spPr/>
      <dgm:t>
        <a:bodyPr/>
        <a:lstStyle/>
        <a:p>
          <a:pPr algn="ctr"/>
          <a:endParaRPr lang="es-ES"/>
        </a:p>
      </dgm:t>
    </dgm:pt>
    <dgm:pt modelId="{C152A02F-529C-4DD9-B876-676FF9ABE104}">
      <dgm:prSet phldrT="[Text]" custT="1"/>
      <dgm:spPr/>
      <dgm:t>
        <a:bodyPr/>
        <a:lstStyle/>
        <a:p>
          <a:pPr algn="l"/>
          <a:r>
            <a:rPr lang="es-ES" sz="1000"/>
            <a:t>Desarrollo de entregable</a:t>
          </a:r>
        </a:p>
      </dgm:t>
    </dgm:pt>
    <dgm:pt modelId="{70323501-B4DF-41E0-BFA5-DA320B6AE095}" type="parTrans" cxnId="{E60CAB03-B4B0-456B-B86B-325A2D4756AE}">
      <dgm:prSet/>
      <dgm:spPr/>
      <dgm:t>
        <a:bodyPr/>
        <a:lstStyle/>
        <a:p>
          <a:endParaRPr lang="es-ES"/>
        </a:p>
      </dgm:t>
    </dgm:pt>
    <dgm:pt modelId="{50CA2EE8-16CD-47B9-B79A-546D8A97DD7C}" type="sibTrans" cxnId="{E60CAB03-B4B0-456B-B86B-325A2D4756AE}">
      <dgm:prSet/>
      <dgm:spPr/>
      <dgm:t>
        <a:bodyPr/>
        <a:lstStyle/>
        <a:p>
          <a:endParaRPr lang="es-ES"/>
        </a:p>
      </dgm:t>
    </dgm:pt>
    <dgm:pt modelId="{96F44547-B517-486F-B8A3-E7B92E5B964B}">
      <dgm:prSet phldrT="[Text]"/>
      <dgm:spPr/>
      <dgm:t>
        <a:bodyPr/>
        <a:lstStyle/>
        <a:p>
          <a:pPr algn="ctr"/>
          <a:r>
            <a:rPr lang="es-ES"/>
            <a:t>Recurrencia por entregable</a:t>
          </a:r>
        </a:p>
      </dgm:t>
    </dgm:pt>
    <dgm:pt modelId="{4EE673F9-986A-415C-970F-5C5328B8ABA6}" type="parTrans" cxnId="{AB93F6D0-E57D-4E54-A68E-841F3112B2DC}">
      <dgm:prSet/>
      <dgm:spPr/>
      <dgm:t>
        <a:bodyPr/>
        <a:lstStyle/>
        <a:p>
          <a:endParaRPr lang="es-ES"/>
        </a:p>
      </dgm:t>
    </dgm:pt>
    <dgm:pt modelId="{DA368CA1-DFE3-460A-A05F-2DBA2E3E8EBF}" type="sibTrans" cxnId="{AB93F6D0-E57D-4E54-A68E-841F3112B2DC}">
      <dgm:prSet/>
      <dgm:spPr/>
      <dgm:t>
        <a:bodyPr/>
        <a:lstStyle/>
        <a:p>
          <a:endParaRPr lang="es-ES"/>
        </a:p>
      </dgm:t>
    </dgm:pt>
    <dgm:pt modelId="{37630946-F27D-467F-B078-D9CB50EFC3DB}" type="pres">
      <dgm:prSet presAssocID="{ADD9264A-FBB8-4F0F-A62E-570CC83E612D}" presName="Name0" presStyleCnt="0">
        <dgm:presLayoutVars>
          <dgm:dir/>
          <dgm:animLvl val="lvl"/>
          <dgm:resizeHandles val="exact"/>
        </dgm:presLayoutVars>
      </dgm:prSet>
      <dgm:spPr/>
    </dgm:pt>
    <dgm:pt modelId="{24D4EC7F-AA86-4B4B-8F58-F8E46D629CAF}" type="pres">
      <dgm:prSet presAssocID="{4BFA931E-1A37-447D-82B3-9A549407578D}" presName="composite" presStyleCnt="0"/>
      <dgm:spPr/>
    </dgm:pt>
    <dgm:pt modelId="{515B8046-2147-4B77-82EF-CAD076F0573D}" type="pres">
      <dgm:prSet presAssocID="{4BFA931E-1A37-447D-82B3-9A549407578D}" presName="parTx" presStyleLbl="node1" presStyleIdx="0" presStyleCnt="2">
        <dgm:presLayoutVars>
          <dgm:chMax val="0"/>
          <dgm:chPref val="0"/>
          <dgm:bulletEnabled val="1"/>
        </dgm:presLayoutVars>
      </dgm:prSet>
      <dgm:spPr/>
    </dgm:pt>
    <dgm:pt modelId="{4333EFCF-72EE-4472-8937-C727A1021596}" type="pres">
      <dgm:prSet presAssocID="{4BFA931E-1A37-447D-82B3-9A549407578D}" presName="desTx" presStyleLbl="revTx" presStyleIdx="0" presStyleCnt="1">
        <dgm:presLayoutVars>
          <dgm:bulletEnabled val="1"/>
        </dgm:presLayoutVars>
      </dgm:prSet>
      <dgm:spPr/>
    </dgm:pt>
    <dgm:pt modelId="{914306FD-59B9-4F78-A1D3-0E75E60C39BC}" type="pres">
      <dgm:prSet presAssocID="{78CADF89-8FD1-4FD6-99D6-5FA5A819AD23}" presName="space" presStyleCnt="0"/>
      <dgm:spPr/>
    </dgm:pt>
    <dgm:pt modelId="{FECE6626-BFEB-48D9-B9BA-4547EA1AE252}" type="pres">
      <dgm:prSet presAssocID="{96F44547-B517-486F-B8A3-E7B92E5B964B}" presName="composite" presStyleCnt="0"/>
      <dgm:spPr/>
    </dgm:pt>
    <dgm:pt modelId="{6E8F93FA-5A43-49DB-85AA-1439900A5FFA}" type="pres">
      <dgm:prSet presAssocID="{96F44547-B517-486F-B8A3-E7B92E5B964B}" presName="parTx" presStyleLbl="node1" presStyleIdx="1" presStyleCnt="2">
        <dgm:presLayoutVars>
          <dgm:chMax val="0"/>
          <dgm:chPref val="0"/>
          <dgm:bulletEnabled val="1"/>
        </dgm:presLayoutVars>
      </dgm:prSet>
      <dgm:spPr/>
    </dgm:pt>
    <dgm:pt modelId="{3D2613CE-3934-4E95-BF56-701FEB9BA710}" type="pres">
      <dgm:prSet presAssocID="{96F44547-B517-486F-B8A3-E7B92E5B964B}" presName="desTx" presStyleLbl="revTx" presStyleIdx="0" presStyleCnt="1" custScaleX="95154" custLinFactNeighborX="12672" custLinFactNeighborY="-14477">
        <dgm:presLayoutVars>
          <dgm:bulletEnabled val="1"/>
        </dgm:presLayoutVars>
      </dgm:prSet>
      <dgm:spPr/>
    </dgm:pt>
  </dgm:ptLst>
  <dgm:cxnLst>
    <dgm:cxn modelId="{E60CAB03-B4B0-456B-B86B-325A2D4756AE}" srcId="{96F44547-B517-486F-B8A3-E7B92E5B964B}" destId="{C152A02F-529C-4DD9-B876-676FF9ABE104}" srcOrd="0" destOrd="0" parTransId="{70323501-B4DF-41E0-BFA5-DA320B6AE095}" sibTransId="{50CA2EE8-16CD-47B9-B79A-546D8A97DD7C}"/>
    <dgm:cxn modelId="{AF05A20F-3BE7-4F4F-88CC-B7C598C9FA45}" srcId="{96F44547-B517-486F-B8A3-E7B92E5B964B}" destId="{C547EA5E-849D-4E28-AB98-C3B14D956E04}" srcOrd="1" destOrd="0" parTransId="{579070BD-A24C-4723-AD04-0364F35EF1B9}" sibTransId="{4F49ADAF-5154-4524-AA01-8611E4646EF3}"/>
    <dgm:cxn modelId="{8990B01D-645D-4464-80A6-5FCFA02B57A8}" type="presOf" srcId="{96F44547-B517-486F-B8A3-E7B92E5B964B}" destId="{6E8F93FA-5A43-49DB-85AA-1439900A5FFA}" srcOrd="0" destOrd="0" presId="urn:microsoft.com/office/officeart/2005/8/layout/chevron1"/>
    <dgm:cxn modelId="{A1A0EB2A-4FA3-4C12-82FF-E06C7A1B3DB7}" type="presOf" srcId="{ADD9264A-FBB8-4F0F-A62E-570CC83E612D}" destId="{37630946-F27D-467F-B078-D9CB50EFC3DB}" srcOrd="0" destOrd="0" presId="urn:microsoft.com/office/officeart/2005/8/layout/chevron1"/>
    <dgm:cxn modelId="{6A45B340-6BC2-4138-9F40-BCC4E12D9368}" type="presOf" srcId="{C152A02F-529C-4DD9-B876-676FF9ABE104}" destId="{3D2613CE-3934-4E95-BF56-701FEB9BA710}" srcOrd="0" destOrd="0" presId="urn:microsoft.com/office/officeart/2005/8/layout/chevron1"/>
    <dgm:cxn modelId="{CBDB00C7-8637-4B5C-A9BE-B170F51353B2}" type="presOf" srcId="{4BFA931E-1A37-447D-82B3-9A549407578D}" destId="{515B8046-2147-4B77-82EF-CAD076F0573D}" srcOrd="0" destOrd="0" presId="urn:microsoft.com/office/officeart/2005/8/layout/chevron1"/>
    <dgm:cxn modelId="{AB93F6D0-E57D-4E54-A68E-841F3112B2DC}" srcId="{ADD9264A-FBB8-4F0F-A62E-570CC83E612D}" destId="{96F44547-B517-486F-B8A3-E7B92E5B964B}" srcOrd="1" destOrd="0" parTransId="{4EE673F9-986A-415C-970F-5C5328B8ABA6}" sibTransId="{DA368CA1-DFE3-460A-A05F-2DBA2E3E8EBF}"/>
    <dgm:cxn modelId="{7BF06FDF-A02E-4888-A65C-BA9CB72E8F3A}" srcId="{ADD9264A-FBB8-4F0F-A62E-570CC83E612D}" destId="{4BFA931E-1A37-447D-82B3-9A549407578D}" srcOrd="0" destOrd="0" parTransId="{778319C9-8E48-4A2C-8BC4-885F926690C0}" sibTransId="{78CADF89-8FD1-4FD6-99D6-5FA5A819AD23}"/>
    <dgm:cxn modelId="{8BF08BEC-7591-43EC-A980-026DF19CA0DE}" type="presOf" srcId="{C547EA5E-849D-4E28-AB98-C3B14D956E04}" destId="{3D2613CE-3934-4E95-BF56-701FEB9BA710}" srcOrd="0" destOrd="1" presId="urn:microsoft.com/office/officeart/2005/8/layout/chevron1"/>
    <dgm:cxn modelId="{6616778B-ED9E-47CE-9211-3D0870F60DE9}" type="presParOf" srcId="{37630946-F27D-467F-B078-D9CB50EFC3DB}" destId="{24D4EC7F-AA86-4B4B-8F58-F8E46D629CAF}" srcOrd="0" destOrd="0" presId="urn:microsoft.com/office/officeart/2005/8/layout/chevron1"/>
    <dgm:cxn modelId="{3EC06CF2-2228-460A-B869-A4109C326D4E}" type="presParOf" srcId="{24D4EC7F-AA86-4B4B-8F58-F8E46D629CAF}" destId="{515B8046-2147-4B77-82EF-CAD076F0573D}" srcOrd="0" destOrd="0" presId="urn:microsoft.com/office/officeart/2005/8/layout/chevron1"/>
    <dgm:cxn modelId="{8C0FFE59-9CB5-45B8-9929-28FECB6672E1}" type="presParOf" srcId="{24D4EC7F-AA86-4B4B-8F58-F8E46D629CAF}" destId="{4333EFCF-72EE-4472-8937-C727A1021596}" srcOrd="1" destOrd="0" presId="urn:microsoft.com/office/officeart/2005/8/layout/chevron1"/>
    <dgm:cxn modelId="{C6E1A54A-B9AD-40E7-B1E4-4BAE56B1D7A1}" type="presParOf" srcId="{37630946-F27D-467F-B078-D9CB50EFC3DB}" destId="{914306FD-59B9-4F78-A1D3-0E75E60C39BC}" srcOrd="1" destOrd="0" presId="urn:microsoft.com/office/officeart/2005/8/layout/chevron1"/>
    <dgm:cxn modelId="{99ACD580-7A48-4BA3-97F0-AD2211144A1E}" type="presParOf" srcId="{37630946-F27D-467F-B078-D9CB50EFC3DB}" destId="{FECE6626-BFEB-48D9-B9BA-4547EA1AE252}" srcOrd="2" destOrd="0" presId="urn:microsoft.com/office/officeart/2005/8/layout/chevron1"/>
    <dgm:cxn modelId="{97CBA45A-2824-4105-AFBF-514CC1A1301C}" type="presParOf" srcId="{FECE6626-BFEB-48D9-B9BA-4547EA1AE252}" destId="{6E8F93FA-5A43-49DB-85AA-1439900A5FFA}" srcOrd="0" destOrd="0" presId="urn:microsoft.com/office/officeart/2005/8/layout/chevron1"/>
    <dgm:cxn modelId="{8D668B85-C063-48C5-90C2-9A5AF8EA540B}" type="presParOf" srcId="{FECE6626-BFEB-48D9-B9BA-4547EA1AE252}" destId="{3D2613CE-3934-4E95-BF56-701FEB9BA710}" srcOrd="1"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DD9264A-FBB8-4F0F-A62E-570CC83E612D}" type="doc">
      <dgm:prSet loTypeId="urn:microsoft.com/office/officeart/2005/8/layout/chevron1" loCatId="process" qsTypeId="urn:microsoft.com/office/officeart/2005/8/quickstyle/simple1" qsCatId="simple" csTypeId="urn:microsoft.com/office/officeart/2005/8/colors/colorful1" csCatId="colorful" phldr="1"/>
      <dgm:spPr/>
      <dgm:t>
        <a:bodyPr/>
        <a:lstStyle/>
        <a:p>
          <a:endParaRPr lang="es-ES"/>
        </a:p>
      </dgm:t>
    </dgm:pt>
    <dgm:pt modelId="{C547EA5E-849D-4E28-AB98-C3B14D956E04}">
      <dgm:prSet phldrT="[Text]"/>
      <dgm:spPr/>
      <dgm:t>
        <a:bodyPr/>
        <a:lstStyle/>
        <a:p>
          <a:pPr algn="ctr"/>
          <a:r>
            <a:rPr lang="es-ES"/>
            <a:t>Implementar el sistema</a:t>
          </a:r>
        </a:p>
      </dgm:t>
    </dgm:pt>
    <dgm:pt modelId="{579070BD-A24C-4723-AD04-0364F35EF1B9}" type="parTrans" cxnId="{AF05A20F-3BE7-4F4F-88CC-B7C598C9FA45}">
      <dgm:prSet/>
      <dgm:spPr/>
      <dgm:t>
        <a:bodyPr/>
        <a:lstStyle/>
        <a:p>
          <a:pPr algn="ctr"/>
          <a:endParaRPr lang="es-ES"/>
        </a:p>
      </dgm:t>
    </dgm:pt>
    <dgm:pt modelId="{4F49ADAF-5154-4524-AA01-8611E4646EF3}" type="sibTrans" cxnId="{AF05A20F-3BE7-4F4F-88CC-B7C598C9FA45}">
      <dgm:prSet/>
      <dgm:spPr/>
      <dgm:t>
        <a:bodyPr/>
        <a:lstStyle/>
        <a:p>
          <a:pPr algn="ctr"/>
          <a:endParaRPr lang="es-ES"/>
        </a:p>
      </dgm:t>
    </dgm:pt>
    <dgm:pt modelId="{4BFA931E-1A37-447D-82B3-9A549407578D}">
      <dgm:prSet phldrT="[Text]"/>
      <dgm:spPr/>
      <dgm:t>
        <a:bodyPr/>
        <a:lstStyle/>
        <a:p>
          <a:pPr algn="ctr"/>
          <a:r>
            <a:rPr lang="es-ES"/>
            <a:t>Creación del entorno de implementación</a:t>
          </a:r>
        </a:p>
      </dgm:t>
    </dgm:pt>
    <dgm:pt modelId="{78CADF89-8FD1-4FD6-99D6-5FA5A819AD23}" type="sibTrans" cxnId="{7BF06FDF-A02E-4888-A65C-BA9CB72E8F3A}">
      <dgm:prSet/>
      <dgm:spPr/>
      <dgm:t>
        <a:bodyPr/>
        <a:lstStyle/>
        <a:p>
          <a:pPr algn="ctr"/>
          <a:endParaRPr lang="es-ES"/>
        </a:p>
      </dgm:t>
    </dgm:pt>
    <dgm:pt modelId="{778319C9-8E48-4A2C-8BC4-885F926690C0}" type="parTrans" cxnId="{7BF06FDF-A02E-4888-A65C-BA9CB72E8F3A}">
      <dgm:prSet/>
      <dgm:spPr/>
      <dgm:t>
        <a:bodyPr/>
        <a:lstStyle/>
        <a:p>
          <a:pPr algn="ctr"/>
          <a:endParaRPr lang="es-ES"/>
        </a:p>
      </dgm:t>
    </dgm:pt>
    <dgm:pt modelId="{0EF9A773-E1EC-46F3-8CBE-5A2D82825711}">
      <dgm:prSet phldrT="[Text]"/>
      <dgm:spPr/>
      <dgm:t>
        <a:bodyPr/>
        <a:lstStyle/>
        <a:p>
          <a:pPr algn="ctr"/>
          <a:r>
            <a:rPr lang="es-ES"/>
            <a:t>Pruebas de implementación</a:t>
          </a:r>
        </a:p>
      </dgm:t>
    </dgm:pt>
    <dgm:pt modelId="{F8B7FD17-7DCF-4F76-859A-1564AEB70CA3}" type="parTrans" cxnId="{B48CA2DE-6E27-4DDA-A588-097D63E4DE49}">
      <dgm:prSet/>
      <dgm:spPr/>
      <dgm:t>
        <a:bodyPr/>
        <a:lstStyle/>
        <a:p>
          <a:endParaRPr lang="es-ES"/>
        </a:p>
      </dgm:t>
    </dgm:pt>
    <dgm:pt modelId="{C15B65DF-B789-4E1E-8D32-F7A95378F70B}" type="sibTrans" cxnId="{B48CA2DE-6E27-4DDA-A588-097D63E4DE49}">
      <dgm:prSet/>
      <dgm:spPr/>
      <dgm:t>
        <a:bodyPr/>
        <a:lstStyle/>
        <a:p>
          <a:endParaRPr lang="es-ES"/>
        </a:p>
      </dgm:t>
    </dgm:pt>
    <dgm:pt modelId="{79F2C45F-DF34-4D70-B0A6-03A06CF82526}" type="pres">
      <dgm:prSet presAssocID="{ADD9264A-FBB8-4F0F-A62E-570CC83E612D}" presName="Name0" presStyleCnt="0">
        <dgm:presLayoutVars>
          <dgm:dir/>
          <dgm:animLvl val="lvl"/>
          <dgm:resizeHandles val="exact"/>
        </dgm:presLayoutVars>
      </dgm:prSet>
      <dgm:spPr/>
    </dgm:pt>
    <dgm:pt modelId="{7591B55B-3A9F-43AC-9805-F84950C9EDA2}" type="pres">
      <dgm:prSet presAssocID="{4BFA931E-1A37-447D-82B3-9A549407578D}" presName="parTxOnly" presStyleLbl="node1" presStyleIdx="0" presStyleCnt="3">
        <dgm:presLayoutVars>
          <dgm:chMax val="0"/>
          <dgm:chPref val="0"/>
          <dgm:bulletEnabled val="1"/>
        </dgm:presLayoutVars>
      </dgm:prSet>
      <dgm:spPr/>
    </dgm:pt>
    <dgm:pt modelId="{6267BA65-F64F-4876-8FB8-6E53EDB6CC72}" type="pres">
      <dgm:prSet presAssocID="{78CADF89-8FD1-4FD6-99D6-5FA5A819AD23}" presName="parTxOnlySpace" presStyleCnt="0"/>
      <dgm:spPr/>
    </dgm:pt>
    <dgm:pt modelId="{DF8C48E3-42E3-4C59-8D4D-3ED15A1167AA}" type="pres">
      <dgm:prSet presAssocID="{C547EA5E-849D-4E28-AB98-C3B14D956E04}" presName="parTxOnly" presStyleLbl="node1" presStyleIdx="1" presStyleCnt="3">
        <dgm:presLayoutVars>
          <dgm:chMax val="0"/>
          <dgm:chPref val="0"/>
          <dgm:bulletEnabled val="1"/>
        </dgm:presLayoutVars>
      </dgm:prSet>
      <dgm:spPr/>
    </dgm:pt>
    <dgm:pt modelId="{D6452179-6D0E-462A-AD06-CFDCD7CA5484}" type="pres">
      <dgm:prSet presAssocID="{4F49ADAF-5154-4524-AA01-8611E4646EF3}" presName="parTxOnlySpace" presStyleCnt="0"/>
      <dgm:spPr/>
    </dgm:pt>
    <dgm:pt modelId="{376D1EB8-8A3F-4725-8E41-6E9D3291F3FB}" type="pres">
      <dgm:prSet presAssocID="{0EF9A773-E1EC-46F3-8CBE-5A2D82825711}" presName="parTxOnly" presStyleLbl="node1" presStyleIdx="2" presStyleCnt="3">
        <dgm:presLayoutVars>
          <dgm:chMax val="0"/>
          <dgm:chPref val="0"/>
          <dgm:bulletEnabled val="1"/>
        </dgm:presLayoutVars>
      </dgm:prSet>
      <dgm:spPr/>
    </dgm:pt>
  </dgm:ptLst>
  <dgm:cxnLst>
    <dgm:cxn modelId="{AF05A20F-3BE7-4F4F-88CC-B7C598C9FA45}" srcId="{ADD9264A-FBB8-4F0F-A62E-570CC83E612D}" destId="{C547EA5E-849D-4E28-AB98-C3B14D956E04}" srcOrd="1" destOrd="0" parTransId="{579070BD-A24C-4723-AD04-0364F35EF1B9}" sibTransId="{4F49ADAF-5154-4524-AA01-8611E4646EF3}"/>
    <dgm:cxn modelId="{BEA3E18D-A95D-4C71-89C9-7FAD5060635A}" type="presOf" srcId="{C547EA5E-849D-4E28-AB98-C3B14D956E04}" destId="{DF8C48E3-42E3-4C59-8D4D-3ED15A1167AA}" srcOrd="0" destOrd="0" presId="urn:microsoft.com/office/officeart/2005/8/layout/chevron1"/>
    <dgm:cxn modelId="{3222E8AC-11FB-4A7C-95A3-32168BE60F1D}" type="presOf" srcId="{ADD9264A-FBB8-4F0F-A62E-570CC83E612D}" destId="{79F2C45F-DF34-4D70-B0A6-03A06CF82526}" srcOrd="0" destOrd="0" presId="urn:microsoft.com/office/officeart/2005/8/layout/chevron1"/>
    <dgm:cxn modelId="{762C87AE-08CC-4D3F-A453-0AD09C5AE672}" type="presOf" srcId="{4BFA931E-1A37-447D-82B3-9A549407578D}" destId="{7591B55B-3A9F-43AC-9805-F84950C9EDA2}" srcOrd="0" destOrd="0" presId="urn:microsoft.com/office/officeart/2005/8/layout/chevron1"/>
    <dgm:cxn modelId="{B48CA2DE-6E27-4DDA-A588-097D63E4DE49}" srcId="{ADD9264A-FBB8-4F0F-A62E-570CC83E612D}" destId="{0EF9A773-E1EC-46F3-8CBE-5A2D82825711}" srcOrd="2" destOrd="0" parTransId="{F8B7FD17-7DCF-4F76-859A-1564AEB70CA3}" sibTransId="{C15B65DF-B789-4E1E-8D32-F7A95378F70B}"/>
    <dgm:cxn modelId="{7BF06FDF-A02E-4888-A65C-BA9CB72E8F3A}" srcId="{ADD9264A-FBB8-4F0F-A62E-570CC83E612D}" destId="{4BFA931E-1A37-447D-82B3-9A549407578D}" srcOrd="0" destOrd="0" parTransId="{778319C9-8E48-4A2C-8BC4-885F926690C0}" sibTransId="{78CADF89-8FD1-4FD6-99D6-5FA5A819AD23}"/>
    <dgm:cxn modelId="{4C22F8EC-3718-4E55-9825-45DE1B1FD0A9}" type="presOf" srcId="{0EF9A773-E1EC-46F3-8CBE-5A2D82825711}" destId="{376D1EB8-8A3F-4725-8E41-6E9D3291F3FB}" srcOrd="0" destOrd="0" presId="urn:microsoft.com/office/officeart/2005/8/layout/chevron1"/>
    <dgm:cxn modelId="{717BA076-7C98-42AF-9225-A2BD1CC21CBD}" type="presParOf" srcId="{79F2C45F-DF34-4D70-B0A6-03A06CF82526}" destId="{7591B55B-3A9F-43AC-9805-F84950C9EDA2}" srcOrd="0" destOrd="0" presId="urn:microsoft.com/office/officeart/2005/8/layout/chevron1"/>
    <dgm:cxn modelId="{B720898F-DBEF-4BC8-88C2-BD06CDD379FE}" type="presParOf" srcId="{79F2C45F-DF34-4D70-B0A6-03A06CF82526}" destId="{6267BA65-F64F-4876-8FB8-6E53EDB6CC72}" srcOrd="1" destOrd="0" presId="urn:microsoft.com/office/officeart/2005/8/layout/chevron1"/>
    <dgm:cxn modelId="{49BF7A76-78B0-44B0-9756-6CA41E249A4F}" type="presParOf" srcId="{79F2C45F-DF34-4D70-B0A6-03A06CF82526}" destId="{DF8C48E3-42E3-4C59-8D4D-3ED15A1167AA}" srcOrd="2" destOrd="0" presId="urn:microsoft.com/office/officeart/2005/8/layout/chevron1"/>
    <dgm:cxn modelId="{5065F88F-E080-4D0D-9939-076AC29C0592}" type="presParOf" srcId="{79F2C45F-DF34-4D70-B0A6-03A06CF82526}" destId="{D6452179-6D0E-462A-AD06-CFDCD7CA5484}" srcOrd="3" destOrd="0" presId="urn:microsoft.com/office/officeart/2005/8/layout/chevron1"/>
    <dgm:cxn modelId="{6F400E6F-76A5-4E17-B09F-37BA4101306D}" type="presParOf" srcId="{79F2C45F-DF34-4D70-B0A6-03A06CF82526}" destId="{376D1EB8-8A3F-4725-8E41-6E9D3291F3FB}" srcOrd="4" destOrd="0" presId="urn:microsoft.com/office/officeart/2005/8/layout/chevro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DB2740-A2CB-437D-A853-19FAC74D328D}">
      <dsp:nvSpPr>
        <dsp:cNvPr id="0" name=""/>
        <dsp:cNvSpPr/>
      </dsp:nvSpPr>
      <dsp:spPr>
        <a:xfrm>
          <a:off x="1939549" y="864"/>
          <a:ext cx="1521576" cy="15215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Planeacion</a:t>
          </a:r>
        </a:p>
      </dsp:txBody>
      <dsp:txXfrm>
        <a:off x="2162379" y="223694"/>
        <a:ext cx="1075916" cy="1075916"/>
      </dsp:txXfrm>
    </dsp:sp>
    <dsp:sp modelId="{57CD1232-1801-404E-89E8-7E699BE44727}">
      <dsp:nvSpPr>
        <dsp:cNvPr id="0" name=""/>
        <dsp:cNvSpPr/>
      </dsp:nvSpPr>
      <dsp:spPr>
        <a:xfrm rot="2700000">
          <a:off x="3297702" y="1304220"/>
          <a:ext cx="403936" cy="51353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3315449" y="1364082"/>
        <a:ext cx="282755" cy="308120"/>
      </dsp:txXfrm>
    </dsp:sp>
    <dsp:sp modelId="{801D5568-14C9-4BA8-99B3-A0D4C05ABA04}">
      <dsp:nvSpPr>
        <dsp:cNvPr id="0" name=""/>
        <dsp:cNvSpPr/>
      </dsp:nvSpPr>
      <dsp:spPr>
        <a:xfrm>
          <a:off x="3554383" y="1615699"/>
          <a:ext cx="1521576" cy="1521576"/>
        </a:xfrm>
        <a:prstGeom prst="ellipse">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Diseño</a:t>
          </a:r>
        </a:p>
      </dsp:txBody>
      <dsp:txXfrm>
        <a:off x="3777213" y="1838529"/>
        <a:ext cx="1075916" cy="1075916"/>
      </dsp:txXfrm>
    </dsp:sp>
    <dsp:sp modelId="{DCE92C96-1E5C-4BEE-BB24-1DF9BE0045D5}">
      <dsp:nvSpPr>
        <dsp:cNvPr id="0" name=""/>
        <dsp:cNvSpPr/>
      </dsp:nvSpPr>
      <dsp:spPr>
        <a:xfrm rot="8100000">
          <a:off x="3313870" y="2919055"/>
          <a:ext cx="403936" cy="513532"/>
        </a:xfrm>
        <a:prstGeom prst="rightArrow">
          <a:avLst>
            <a:gd name="adj1" fmla="val 60000"/>
            <a:gd name="adj2" fmla="val 50000"/>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10800000">
        <a:off x="3417304" y="2978917"/>
        <a:ext cx="282755" cy="308120"/>
      </dsp:txXfrm>
    </dsp:sp>
    <dsp:sp modelId="{2567F6C0-D8E3-49FC-B5D2-2B71C5373DB2}">
      <dsp:nvSpPr>
        <dsp:cNvPr id="0" name=""/>
        <dsp:cNvSpPr/>
      </dsp:nvSpPr>
      <dsp:spPr>
        <a:xfrm>
          <a:off x="1939549" y="3230533"/>
          <a:ext cx="1521576" cy="1521576"/>
        </a:xfrm>
        <a:prstGeom prst="ellipse">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Desarrollo</a:t>
          </a:r>
        </a:p>
      </dsp:txBody>
      <dsp:txXfrm>
        <a:off x="2162379" y="3453363"/>
        <a:ext cx="1075916" cy="1075916"/>
      </dsp:txXfrm>
    </dsp:sp>
    <dsp:sp modelId="{731B1DA6-BB3A-405D-A8A1-A3614C74ABB3}">
      <dsp:nvSpPr>
        <dsp:cNvPr id="0" name=""/>
        <dsp:cNvSpPr/>
      </dsp:nvSpPr>
      <dsp:spPr>
        <a:xfrm rot="13500000">
          <a:off x="1699035" y="2935222"/>
          <a:ext cx="403936" cy="513532"/>
        </a:xfrm>
        <a:prstGeom prst="rightArrow">
          <a:avLst>
            <a:gd name="adj1" fmla="val 60000"/>
            <a:gd name="adj2" fmla="val 50000"/>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rot="10800000">
        <a:off x="1802469" y="3080772"/>
        <a:ext cx="282755" cy="308120"/>
      </dsp:txXfrm>
    </dsp:sp>
    <dsp:sp modelId="{CF71A8C3-008F-4F5F-8FCA-8C3B02ED7726}">
      <dsp:nvSpPr>
        <dsp:cNvPr id="0" name=""/>
        <dsp:cNvSpPr/>
      </dsp:nvSpPr>
      <dsp:spPr>
        <a:xfrm>
          <a:off x="324714" y="1615699"/>
          <a:ext cx="1521576" cy="1521576"/>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s-ES" sz="1200" kern="1200"/>
            <a:t>Implementación</a:t>
          </a:r>
        </a:p>
      </dsp:txBody>
      <dsp:txXfrm>
        <a:off x="547544" y="1838529"/>
        <a:ext cx="1075916" cy="1075916"/>
      </dsp:txXfrm>
    </dsp:sp>
    <dsp:sp modelId="{1FE974A8-9FAC-441C-BF89-71458D7D2A78}">
      <dsp:nvSpPr>
        <dsp:cNvPr id="0" name=""/>
        <dsp:cNvSpPr/>
      </dsp:nvSpPr>
      <dsp:spPr>
        <a:xfrm rot="18900000">
          <a:off x="1682868" y="1320387"/>
          <a:ext cx="403936" cy="513532"/>
        </a:xfrm>
        <a:prstGeom prst="rightArrow">
          <a:avLst>
            <a:gd name="adj1" fmla="val 60000"/>
            <a:gd name="adj2" fmla="val 50000"/>
          </a:avLst>
        </a:prstGeom>
        <a:solidFill>
          <a:schemeClr val="bg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700615" y="1465937"/>
        <a:ext cx="282755" cy="3081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E248F-891C-471D-887A-BCEE51FF28F1}">
      <dsp:nvSpPr>
        <dsp:cNvPr id="0" name=""/>
        <dsp:cNvSpPr/>
      </dsp:nvSpPr>
      <dsp:spPr>
        <a:xfrm>
          <a:off x="1476" y="213405"/>
          <a:ext cx="1314222" cy="525688"/>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Recopiar Requerimiento</a:t>
          </a:r>
        </a:p>
      </dsp:txBody>
      <dsp:txXfrm>
        <a:off x="264320" y="213405"/>
        <a:ext cx="788534" cy="525688"/>
      </dsp:txXfrm>
    </dsp:sp>
    <dsp:sp modelId="{A7ABF083-4093-4DD7-A4AD-136FCE9F11A1}">
      <dsp:nvSpPr>
        <dsp:cNvPr id="0" name=""/>
        <dsp:cNvSpPr/>
      </dsp:nvSpPr>
      <dsp:spPr>
        <a:xfrm>
          <a:off x="1184276" y="213405"/>
          <a:ext cx="1314222" cy="525688"/>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Recompilar recursos</a:t>
          </a:r>
        </a:p>
      </dsp:txBody>
      <dsp:txXfrm>
        <a:off x="1447120" y="213405"/>
        <a:ext cx="788534" cy="525688"/>
      </dsp:txXfrm>
    </dsp:sp>
    <dsp:sp modelId="{1F1CBD2C-1281-4619-8FB2-2D5E03F05C85}">
      <dsp:nvSpPr>
        <dsp:cNvPr id="0" name=""/>
        <dsp:cNvSpPr/>
      </dsp:nvSpPr>
      <dsp:spPr>
        <a:xfrm>
          <a:off x="2367076" y="213405"/>
          <a:ext cx="1314222" cy="525688"/>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Definir Intervinientes</a:t>
          </a:r>
        </a:p>
      </dsp:txBody>
      <dsp:txXfrm>
        <a:off x="2629920" y="213405"/>
        <a:ext cx="788534" cy="525688"/>
      </dsp:txXfrm>
    </dsp:sp>
    <dsp:sp modelId="{B87FCC18-0B69-4E44-88A8-193ABFE8806E}">
      <dsp:nvSpPr>
        <dsp:cNvPr id="0" name=""/>
        <dsp:cNvSpPr/>
      </dsp:nvSpPr>
      <dsp:spPr>
        <a:xfrm>
          <a:off x="3549876" y="213405"/>
          <a:ext cx="1314222" cy="525688"/>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Ceación del calendario general</a:t>
          </a:r>
        </a:p>
      </dsp:txBody>
      <dsp:txXfrm>
        <a:off x="3812720" y="213405"/>
        <a:ext cx="788534" cy="525688"/>
      </dsp:txXfrm>
    </dsp:sp>
    <dsp:sp modelId="{D4CDCA4D-D57D-442F-8454-8C060F49806A}">
      <dsp:nvSpPr>
        <dsp:cNvPr id="0" name=""/>
        <dsp:cNvSpPr/>
      </dsp:nvSpPr>
      <dsp:spPr>
        <a:xfrm>
          <a:off x="4732676" y="213405"/>
          <a:ext cx="1314222" cy="525688"/>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ES" sz="900" kern="1200"/>
            <a:t>Definir Acta de constitucion de proceso</a:t>
          </a:r>
        </a:p>
      </dsp:txBody>
      <dsp:txXfrm>
        <a:off x="4995520" y="213405"/>
        <a:ext cx="788534" cy="5256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6E248F-891C-471D-887A-BCEE51FF28F1}">
      <dsp:nvSpPr>
        <dsp:cNvPr id="0" name=""/>
        <dsp:cNvSpPr/>
      </dsp:nvSpPr>
      <dsp:spPr>
        <a:xfrm>
          <a:off x="2633" y="104270"/>
          <a:ext cx="1532873" cy="613149"/>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Análisis y propuesta de arquitectura</a:t>
          </a:r>
        </a:p>
      </dsp:txBody>
      <dsp:txXfrm>
        <a:off x="309208" y="104270"/>
        <a:ext cx="919724" cy="613149"/>
      </dsp:txXfrm>
    </dsp:sp>
    <dsp:sp modelId="{A7ABF083-4093-4DD7-A4AD-136FCE9F11A1}">
      <dsp:nvSpPr>
        <dsp:cNvPr id="0" name=""/>
        <dsp:cNvSpPr/>
      </dsp:nvSpPr>
      <dsp:spPr>
        <a:xfrm>
          <a:off x="1382219" y="104270"/>
          <a:ext cx="1532873" cy="613149"/>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Creación de calendario de entregables</a:t>
          </a:r>
        </a:p>
      </dsp:txBody>
      <dsp:txXfrm>
        <a:off x="1688794" y="104270"/>
        <a:ext cx="919724" cy="613149"/>
      </dsp:txXfrm>
    </dsp:sp>
    <dsp:sp modelId="{1F1CBD2C-1281-4619-8FB2-2D5E03F05C85}">
      <dsp:nvSpPr>
        <dsp:cNvPr id="0" name=""/>
        <dsp:cNvSpPr/>
      </dsp:nvSpPr>
      <dsp:spPr>
        <a:xfrm>
          <a:off x="2761806" y="104270"/>
          <a:ext cx="1532873" cy="613149"/>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Creación de prototipos</a:t>
          </a:r>
        </a:p>
      </dsp:txBody>
      <dsp:txXfrm>
        <a:off x="3068381" y="104270"/>
        <a:ext cx="919724" cy="613149"/>
      </dsp:txXfrm>
    </dsp:sp>
    <dsp:sp modelId="{EAAACA87-F5BA-4A32-9F31-63F436AEAFC8}">
      <dsp:nvSpPr>
        <dsp:cNvPr id="0" name=""/>
        <dsp:cNvSpPr/>
      </dsp:nvSpPr>
      <dsp:spPr>
        <a:xfrm>
          <a:off x="4141392" y="104270"/>
          <a:ext cx="1532873" cy="613149"/>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ES" sz="1000" kern="1200"/>
            <a:t>Creación de documentación técnica</a:t>
          </a:r>
        </a:p>
      </dsp:txBody>
      <dsp:txXfrm>
        <a:off x="4447967" y="104270"/>
        <a:ext cx="919724" cy="6131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5B8046-2147-4B77-82EF-CAD076F0573D}">
      <dsp:nvSpPr>
        <dsp:cNvPr id="0" name=""/>
        <dsp:cNvSpPr/>
      </dsp:nvSpPr>
      <dsp:spPr>
        <a:xfrm>
          <a:off x="2136" y="19029"/>
          <a:ext cx="2958600" cy="59400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s-ES" sz="1100" kern="1200">
              <a:solidFill>
                <a:srgbClr val="0070C0"/>
              </a:solidFill>
            </a:rPr>
            <a:t>Preparación del entorno de desarrollo</a:t>
          </a:r>
        </a:p>
      </dsp:txBody>
      <dsp:txXfrm>
        <a:off x="299136" y="19029"/>
        <a:ext cx="2364600" cy="594000"/>
      </dsp:txXfrm>
    </dsp:sp>
    <dsp:sp modelId="{6E8F93FA-5A43-49DB-85AA-1439900A5FFA}">
      <dsp:nvSpPr>
        <dsp:cNvPr id="0" name=""/>
        <dsp:cNvSpPr/>
      </dsp:nvSpPr>
      <dsp:spPr>
        <a:xfrm>
          <a:off x="2744737" y="19029"/>
          <a:ext cx="2958600" cy="594000"/>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s-ES" sz="1100" kern="1200"/>
            <a:t>Recurrencia por entregable</a:t>
          </a:r>
        </a:p>
      </dsp:txBody>
      <dsp:txXfrm>
        <a:off x="3041737" y="19029"/>
        <a:ext cx="2364600" cy="594000"/>
      </dsp:txXfrm>
    </dsp:sp>
    <dsp:sp modelId="{3D2613CE-3934-4E95-BF56-701FEB9BA710}">
      <dsp:nvSpPr>
        <dsp:cNvPr id="0" name=""/>
        <dsp:cNvSpPr/>
      </dsp:nvSpPr>
      <dsp:spPr>
        <a:xfrm>
          <a:off x="3102018" y="643387"/>
          <a:ext cx="2252181" cy="3031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es-ES" sz="1000" kern="1200"/>
            <a:t>Desarrollo de entregable</a:t>
          </a:r>
        </a:p>
        <a:p>
          <a:pPr marL="57150" lvl="1" indent="-57150" algn="l" defTabSz="444500">
            <a:lnSpc>
              <a:spcPct val="90000"/>
            </a:lnSpc>
            <a:spcBef>
              <a:spcPct val="0"/>
            </a:spcBef>
            <a:spcAft>
              <a:spcPct val="15000"/>
            </a:spcAft>
            <a:buChar char="•"/>
          </a:pPr>
          <a:r>
            <a:rPr lang="es-ES" sz="1000" kern="1200"/>
            <a:t>Control de calidad del entregable</a:t>
          </a:r>
        </a:p>
      </dsp:txBody>
      <dsp:txXfrm>
        <a:off x="3102018" y="643387"/>
        <a:ext cx="2252181" cy="3031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91B55B-3A9F-43AC-9805-F84950C9EDA2}">
      <dsp:nvSpPr>
        <dsp:cNvPr id="0" name=""/>
        <dsp:cNvSpPr/>
      </dsp:nvSpPr>
      <dsp:spPr>
        <a:xfrm>
          <a:off x="1612" y="0"/>
          <a:ext cx="1964536" cy="665480"/>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s-ES" sz="1400" kern="1200"/>
            <a:t>Creación del entorno de implementación</a:t>
          </a:r>
        </a:p>
      </dsp:txBody>
      <dsp:txXfrm>
        <a:off x="334352" y="0"/>
        <a:ext cx="1299056" cy="665480"/>
      </dsp:txXfrm>
    </dsp:sp>
    <dsp:sp modelId="{DF8C48E3-42E3-4C59-8D4D-3ED15A1167AA}">
      <dsp:nvSpPr>
        <dsp:cNvPr id="0" name=""/>
        <dsp:cNvSpPr/>
      </dsp:nvSpPr>
      <dsp:spPr>
        <a:xfrm>
          <a:off x="1769694" y="0"/>
          <a:ext cx="1964536" cy="665480"/>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s-ES" sz="1400" kern="1200"/>
            <a:t>Implementar el sistema</a:t>
          </a:r>
        </a:p>
      </dsp:txBody>
      <dsp:txXfrm>
        <a:off x="2102434" y="0"/>
        <a:ext cx="1299056" cy="665480"/>
      </dsp:txXfrm>
    </dsp:sp>
    <dsp:sp modelId="{376D1EB8-8A3F-4725-8E41-6E9D3291F3FB}">
      <dsp:nvSpPr>
        <dsp:cNvPr id="0" name=""/>
        <dsp:cNvSpPr/>
      </dsp:nvSpPr>
      <dsp:spPr>
        <a:xfrm>
          <a:off x="3537777" y="0"/>
          <a:ext cx="1964536" cy="66548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s-ES" sz="1400" kern="1200"/>
            <a:t>Pruebas de implementación</a:t>
          </a:r>
        </a:p>
      </dsp:txBody>
      <dsp:txXfrm>
        <a:off x="3870517" y="0"/>
        <a:ext cx="1299056" cy="66548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26</Pages>
  <Words>4930</Words>
  <Characters>27116</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Internacional de La Rioja                                                   Facultad de Educación</Company>
  <LinksUpToDate>false</LinksUpToDate>
  <CharactersWithSpaces>31983</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Michel Castillo</cp:lastModifiedBy>
  <cp:revision>8</cp:revision>
  <cp:lastPrinted>2019-08-05T13:11:00Z</cp:lastPrinted>
  <dcterms:created xsi:type="dcterms:W3CDTF">2019-09-27T08:36:00Z</dcterms:created>
  <dcterms:modified xsi:type="dcterms:W3CDTF">2022-04-20T12:32:00Z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766c1709-14f3-35d5-afb3-f691cfab39be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